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DE808" w14:textId="014DD48C" w:rsidR="00AE5124" w:rsidRPr="00450474" w:rsidRDefault="0021201F">
      <w:pPr>
        <w:rPr>
          <w:b/>
          <w:bCs/>
          <w:sz w:val="28"/>
          <w:szCs w:val="28"/>
        </w:rPr>
      </w:pPr>
      <w:r w:rsidRPr="00450474">
        <w:rPr>
          <w:b/>
          <w:bCs/>
          <w:sz w:val="28"/>
          <w:szCs w:val="28"/>
        </w:rPr>
        <w:t>Confidence intervals for the parameters of the negative hypergeometric distribution</w:t>
      </w:r>
    </w:p>
    <w:p w14:paraId="10E486E6" w14:textId="159C8609" w:rsidR="00514E99" w:rsidRDefault="00514E99">
      <w:commentRangeStart w:id="0"/>
      <w:r>
        <w:t xml:space="preserve">Rachel </w:t>
      </w:r>
      <w:proofErr w:type="spellStart"/>
      <w:r>
        <w:t>Roggenkemper</w:t>
      </w:r>
      <w:commentRangeEnd w:id="0"/>
      <w:proofErr w:type="spellEnd"/>
      <w:r w:rsidR="00B77F77">
        <w:rPr>
          <w:rStyle w:val="CommentReference"/>
        </w:rPr>
        <w:commentReference w:id="0"/>
      </w:r>
    </w:p>
    <w:p w14:paraId="7176C5B4" w14:textId="1B143DE1" w:rsidR="00514E99" w:rsidRDefault="00514E99" w:rsidP="309FAAE1"/>
    <w:p w14:paraId="75C9CB50" w14:textId="48DD344D" w:rsidR="00514E99" w:rsidRPr="00450474" w:rsidRDefault="304C6E20" w:rsidP="309FAAE1">
      <w:pPr>
        <w:rPr>
          <w:sz w:val="24"/>
          <w:szCs w:val="24"/>
        </w:rPr>
      </w:pPr>
      <w:r w:rsidRPr="00450474">
        <w:rPr>
          <w:b/>
          <w:bCs/>
          <w:sz w:val="24"/>
          <w:szCs w:val="24"/>
        </w:rPr>
        <w:t>Introduction</w:t>
      </w:r>
    </w:p>
    <w:p w14:paraId="10588587" w14:textId="5940DFA2" w:rsidR="00514E99" w:rsidRDefault="67A9A73B" w:rsidP="309FAAE1">
      <w:r>
        <w:t xml:space="preserve">The Negative Hypergeometric Distribution (NHG) is a discrete </w:t>
      </w:r>
      <w:r w:rsidR="61C742F9">
        <w:t>probability</w:t>
      </w:r>
      <w:r>
        <w:t xml:space="preserve"> dis</w:t>
      </w:r>
      <w:r w:rsidR="41680BED">
        <w:t xml:space="preserve">tribution </w:t>
      </w:r>
      <w:r w:rsidR="32978713">
        <w:t>that is useful when sampling from a finite population without replacement, specifically where the population can be split up into two mutually exclusive groups</w:t>
      </w:r>
      <w:r w:rsidR="70313CF8">
        <w:t xml:space="preserve"> (successes and failures)</w:t>
      </w:r>
      <w:r w:rsidR="32978713">
        <w:t xml:space="preserve">. </w:t>
      </w:r>
    </w:p>
    <w:p w14:paraId="38274269" w14:textId="7EB54329" w:rsidR="00514E99" w:rsidRDefault="0FF64690" w:rsidP="1B1C96DA">
      <w:r>
        <w:t xml:space="preserve">A simple example involves a bag that contains a total number of </w:t>
      </w:r>
      <w:r w:rsidRPr="1B1C96DA">
        <w:rPr>
          <w:i/>
          <w:iCs/>
        </w:rPr>
        <w:t xml:space="preserve">N </w:t>
      </w:r>
      <w:r>
        <w:t xml:space="preserve">marbles, where </w:t>
      </w:r>
      <w:r w:rsidR="77D78764">
        <w:t xml:space="preserve">there are </w:t>
      </w:r>
      <w:r w:rsidR="01C90157" w:rsidRPr="1B1C96DA">
        <w:rPr>
          <w:i/>
          <w:iCs/>
        </w:rPr>
        <w:t>M</w:t>
      </w:r>
      <w:r w:rsidR="77D78764" w:rsidRPr="1B1C96DA">
        <w:rPr>
          <w:i/>
          <w:iCs/>
        </w:rPr>
        <w:t xml:space="preserve"> </w:t>
      </w:r>
      <w:r w:rsidR="77D78764" w:rsidRPr="1B1C96DA">
        <w:t>red</w:t>
      </w:r>
      <w:r w:rsidR="60326C56" w:rsidRPr="1B1C96DA">
        <w:t xml:space="preserve"> </w:t>
      </w:r>
      <w:r w:rsidR="77D78764" w:rsidRPr="1B1C96DA">
        <w:t xml:space="preserve">marbles </w:t>
      </w:r>
      <w:r w:rsidR="1DFA0167" w:rsidRPr="1B1C96DA">
        <w:t xml:space="preserve">(which we’ll consider </w:t>
      </w:r>
      <w:r w:rsidR="142C583C" w:rsidRPr="1B1C96DA">
        <w:t>successes</w:t>
      </w:r>
      <w:r w:rsidR="1DFA0167" w:rsidRPr="1B1C96DA">
        <w:t xml:space="preserve">) </w:t>
      </w:r>
      <w:r w:rsidR="77D78764" w:rsidRPr="1B1C96DA">
        <w:t xml:space="preserve">and </w:t>
      </w:r>
      <w:r w:rsidR="7CEEFD61" w:rsidRPr="1B1C96DA">
        <w:rPr>
          <w:i/>
          <w:iCs/>
        </w:rPr>
        <w:t>X</w:t>
      </w:r>
      <w:r w:rsidR="3CAEB574" w:rsidRPr="1B1C96DA">
        <w:rPr>
          <w:i/>
          <w:iCs/>
        </w:rPr>
        <w:t xml:space="preserve"> = N - </w:t>
      </w:r>
      <w:r w:rsidR="60D3DD8C" w:rsidRPr="1B1C96DA">
        <w:rPr>
          <w:i/>
          <w:iCs/>
        </w:rPr>
        <w:t>M</w:t>
      </w:r>
      <w:r w:rsidR="77D78764" w:rsidRPr="1B1C96DA">
        <w:rPr>
          <w:i/>
          <w:iCs/>
        </w:rPr>
        <w:t xml:space="preserve"> </w:t>
      </w:r>
      <w:r w:rsidR="77D78764" w:rsidRPr="1B1C96DA">
        <w:t>blue marbles</w:t>
      </w:r>
      <w:r w:rsidR="31998E26" w:rsidRPr="1B1C96DA">
        <w:t xml:space="preserve"> (which we’ll consider failures)</w:t>
      </w:r>
      <w:r w:rsidR="77D78764" w:rsidRPr="1B1C96DA">
        <w:t xml:space="preserve">. </w:t>
      </w:r>
      <w:r w:rsidR="5F6D7C77" w:rsidRPr="1B1C96DA">
        <w:t>We will conduct a random sample from the bag of marbles and keep track of how many red and blue marbles are in the sample</w:t>
      </w:r>
      <w:r w:rsidR="42401682" w:rsidRPr="1B1C96DA">
        <w:t>.</w:t>
      </w:r>
      <w:r w:rsidR="5F6D7C77" w:rsidRPr="1B1C96DA">
        <w:t xml:space="preserve"> Our goal is to </w:t>
      </w:r>
      <w:r w:rsidR="62F7F14D" w:rsidRPr="1B1C96DA">
        <w:t>estimate</w:t>
      </w:r>
      <w:r w:rsidR="5F6D7C77" w:rsidRPr="1B1C96DA">
        <w:t xml:space="preserve"> the number of red </w:t>
      </w:r>
      <w:r w:rsidR="6E9391F1" w:rsidRPr="1B1C96DA">
        <w:t xml:space="preserve">marbles in </w:t>
      </w:r>
      <w:r w:rsidR="03621B85" w:rsidRPr="1B1C96DA">
        <w:t>the</w:t>
      </w:r>
      <w:r w:rsidR="6E9391F1" w:rsidRPr="1B1C96DA">
        <w:t xml:space="preserve"> bag when </w:t>
      </w:r>
      <w:r w:rsidR="6E9391F1" w:rsidRPr="1B1C96DA">
        <w:rPr>
          <w:i/>
          <w:iCs/>
        </w:rPr>
        <w:t>N</w:t>
      </w:r>
      <w:r w:rsidR="6E9391F1" w:rsidRPr="1B1C96DA">
        <w:t xml:space="preserve"> is known, but </w:t>
      </w:r>
      <w:r w:rsidR="00E52090" w:rsidRPr="1B1C96DA">
        <w:rPr>
          <w:i/>
          <w:iCs/>
        </w:rPr>
        <w:t>M</w:t>
      </w:r>
      <w:r w:rsidR="68B3DEB8" w:rsidRPr="1B1C96DA">
        <w:t>,</w:t>
      </w:r>
      <w:r w:rsidR="6E9391F1" w:rsidRPr="1B1C96DA">
        <w:rPr>
          <w:i/>
          <w:iCs/>
        </w:rPr>
        <w:t xml:space="preserve"> </w:t>
      </w:r>
      <w:r w:rsidR="6E9391F1" w:rsidRPr="1B1C96DA">
        <w:t xml:space="preserve">and therefore </w:t>
      </w:r>
      <w:r w:rsidR="7263EBCC" w:rsidRPr="1B1C96DA">
        <w:rPr>
          <w:i/>
          <w:iCs/>
        </w:rPr>
        <w:t>X</w:t>
      </w:r>
      <w:r w:rsidR="5CE3ACBD" w:rsidRPr="1B1C96DA">
        <w:t>,</w:t>
      </w:r>
      <w:r w:rsidR="6E9391F1" w:rsidRPr="1B1C96DA">
        <w:t xml:space="preserve"> are unknown</w:t>
      </w:r>
      <w:r w:rsidR="63A4C438" w:rsidRPr="1B1C96DA">
        <w:t xml:space="preserve">; or to estimate the total number of marbles, </w:t>
      </w:r>
      <w:r w:rsidR="63A4C438" w:rsidRPr="1B1C96DA">
        <w:rPr>
          <w:i/>
          <w:iCs/>
        </w:rPr>
        <w:t>N</w:t>
      </w:r>
      <w:r w:rsidR="63A4C438" w:rsidRPr="1B1C96DA">
        <w:t xml:space="preserve">, when the total number of red marbles, </w:t>
      </w:r>
      <w:r w:rsidR="63A4C438" w:rsidRPr="1B1C96DA">
        <w:rPr>
          <w:i/>
          <w:iCs/>
        </w:rPr>
        <w:t xml:space="preserve">M, </w:t>
      </w:r>
      <w:r w:rsidR="63A4C438" w:rsidRPr="1B1C96DA">
        <w:t>is known</w:t>
      </w:r>
      <w:r w:rsidR="6E9391F1" w:rsidRPr="1B1C96DA">
        <w:t xml:space="preserve">. </w:t>
      </w:r>
      <w:r w:rsidR="55D0E365" w:rsidRPr="1B1C96DA">
        <w:t xml:space="preserve">For this distribution, the sampling will continue without </w:t>
      </w:r>
      <w:r w:rsidR="5C963FB9" w:rsidRPr="1B1C96DA">
        <w:t>replacement</w:t>
      </w:r>
      <w:r w:rsidR="55D0E365" w:rsidRPr="1B1C96DA">
        <w:t xml:space="preserve"> until a fixed number of successes, </w:t>
      </w:r>
      <w:r w:rsidR="698520AB" w:rsidRPr="1B1C96DA">
        <w:rPr>
          <w:i/>
          <w:iCs/>
        </w:rPr>
        <w:t>m</w:t>
      </w:r>
      <w:r w:rsidR="55D0E365" w:rsidRPr="1B1C96DA">
        <w:t>, is observed</w:t>
      </w:r>
      <w:r w:rsidR="5F432A20" w:rsidRPr="1B1C96DA">
        <w:t>, where</w:t>
      </w:r>
      <w:r w:rsidR="00227363">
        <w:rPr>
          <w:rFonts w:eastAsiaTheme="minorEastAsia"/>
        </w:rPr>
        <w:t xml:space="preserve"> </w:t>
      </w:r>
      <m:oMath>
        <m:r>
          <w:rPr>
            <w:rFonts w:ascii="Cambria Math" w:hAnsi="Cambria Math"/>
          </w:rPr>
          <m:t>m ∈</m:t>
        </m:r>
        <m:d>
          <m:dPr>
            <m:begChr m:val="{"/>
            <m:endChr m:val="}"/>
            <m:ctrlPr>
              <w:rPr>
                <w:rFonts w:ascii="Cambria Math" w:hAnsi="Cambria Math"/>
              </w:rPr>
            </m:ctrlPr>
          </m:dPr>
          <m:e>
            <m:r>
              <w:rPr>
                <w:rFonts w:ascii="Cambria Math" w:hAnsi="Cambria Math"/>
              </w:rPr>
              <m:t>1, 2, …, M</m:t>
            </m:r>
          </m:e>
        </m:d>
      </m:oMath>
      <w:r w:rsidR="243F0039" w:rsidRPr="1B1C96DA">
        <w:t xml:space="preserve">. </w:t>
      </w:r>
      <w:r w:rsidR="7D6388D3" w:rsidRPr="1B1C96DA">
        <w:t xml:space="preserve">Let </w:t>
      </w:r>
      <m:oMath>
        <m:r>
          <w:rPr>
            <w:rFonts w:ascii="Cambria Math" w:hAnsi="Cambria Math"/>
          </w:rPr>
          <m:t>x ∈</m:t>
        </m:r>
        <m:d>
          <m:dPr>
            <m:begChr m:val="{"/>
            <m:endChr m:val="}"/>
            <m:ctrlPr>
              <w:rPr>
                <w:rFonts w:ascii="Cambria Math" w:hAnsi="Cambria Math"/>
              </w:rPr>
            </m:ctrlPr>
          </m:dPr>
          <m:e>
            <m:r>
              <w:rPr>
                <w:rFonts w:ascii="Cambria Math" w:hAnsi="Cambria Math"/>
              </w:rPr>
              <m:t>1, 2, …, X</m:t>
            </m:r>
          </m:e>
        </m:d>
      </m:oMath>
      <w:r w:rsidR="77943FBF" w:rsidRPr="1B1C96DA">
        <w:t xml:space="preserve"> denote the number of blue marbles that are drawn to get </w:t>
      </w:r>
      <w:r w:rsidR="45F195E1" w:rsidRPr="1B1C96DA">
        <w:rPr>
          <w:i/>
          <w:iCs/>
        </w:rPr>
        <w:t>m</w:t>
      </w:r>
      <w:r w:rsidR="77943FBF" w:rsidRPr="1B1C96DA">
        <w:rPr>
          <w:i/>
          <w:iCs/>
        </w:rPr>
        <w:t xml:space="preserve"> </w:t>
      </w:r>
      <w:r w:rsidR="77943FBF" w:rsidRPr="1B1C96DA">
        <w:t xml:space="preserve">red marbles. </w:t>
      </w:r>
      <w:r w:rsidR="0E07D66E" w:rsidRPr="1B1C96DA">
        <w:t xml:space="preserve">Note that since we stop sampling until the </w:t>
      </w:r>
      <m:oMath>
        <m:sSup>
          <m:sSupPr>
            <m:ctrlPr>
              <w:rPr>
                <w:rFonts w:ascii="Cambria Math" w:hAnsi="Cambria Math"/>
              </w:rPr>
            </m:ctrlPr>
          </m:sSupPr>
          <m:e>
            <m:r>
              <w:rPr>
                <w:rFonts w:ascii="Cambria Math" w:hAnsi="Cambria Math"/>
              </w:rPr>
              <m:t>m</m:t>
            </m:r>
          </m:e>
          <m:sup>
            <m:r>
              <w:rPr>
                <w:rFonts w:ascii="Cambria Math" w:hAnsi="Cambria Math"/>
              </w:rPr>
              <m:t>th</m:t>
            </m:r>
          </m:sup>
        </m:sSup>
      </m:oMath>
      <w:r w:rsidR="1A82B035" w:rsidRPr="1B1C96DA">
        <w:t xml:space="preserve">marble is </w:t>
      </w:r>
      <w:r w:rsidR="7EFD8B03" w:rsidRPr="1B1C96DA">
        <w:t>chosen</w:t>
      </w:r>
      <w:r w:rsidR="1A82B035" w:rsidRPr="1B1C96DA">
        <w:t xml:space="preserve">, some combination of </w:t>
      </w:r>
      <m:oMath>
        <m:r>
          <w:rPr>
            <w:rFonts w:ascii="Cambria Math" w:hAnsi="Cambria Math"/>
          </w:rPr>
          <m:t>m-1 </m:t>
        </m:r>
      </m:oMath>
      <w:r w:rsidR="7634DCEF" w:rsidRPr="1B1C96DA">
        <w:t xml:space="preserve">red marbles and </w:t>
      </w:r>
      <m:oMath>
        <m:r>
          <w:rPr>
            <w:rFonts w:ascii="Cambria Math" w:hAnsi="Cambria Math"/>
          </w:rPr>
          <m:t>x </m:t>
        </m:r>
      </m:oMath>
      <w:r w:rsidR="6749F0F0" w:rsidRPr="1B1C96DA">
        <w:t>blue marbles will be chosen in the fir</w:t>
      </w:r>
      <w:r w:rsidR="32242A83" w:rsidRPr="1B1C96DA">
        <w:t xml:space="preserve">st </w:t>
      </w:r>
      <m:oMath>
        <m:r>
          <w:rPr>
            <w:rFonts w:ascii="Cambria Math" w:hAnsi="Cambria Math"/>
          </w:rPr>
          <m:t>m+x-1 </m:t>
        </m:r>
      </m:oMath>
      <w:r w:rsidR="56CC2E58" w:rsidRPr="1B1C96DA">
        <w:t xml:space="preserve">draws, and the last marble chosen will always be a red marble. </w:t>
      </w:r>
      <w:r w:rsidR="379E95B7" w:rsidRPr="1B1C96DA">
        <w:t xml:space="preserve"> </w:t>
      </w:r>
    </w:p>
    <w:p w14:paraId="1E4E6385" w14:textId="15E6AA6A" w:rsidR="00514E99" w:rsidRDefault="791CDF52" w:rsidP="309FAAE1">
      <w:r w:rsidRPr="309FAAE1">
        <w:t xml:space="preserve">The probability that </w:t>
      </w:r>
      <m:oMath>
        <m:r>
          <w:rPr>
            <w:rFonts w:ascii="Cambria Math" w:hAnsi="Cambria Math"/>
          </w:rPr>
          <m:t>X = x</m:t>
        </m:r>
      </m:oMath>
      <w:r w:rsidRPr="309FAAE1">
        <w:t xml:space="preserve"> is: </w:t>
      </w:r>
    </w:p>
    <w:p w14:paraId="384B0F33" w14:textId="33D30082" w:rsidR="00514E99" w:rsidRDefault="00514E99" w:rsidP="6DF57A54">
      <w:pPr>
        <w:jc w:val="center"/>
      </w:pPr>
      <m:oMathPara>
        <m:oMath>
          <m:r>
            <w:rPr>
              <w:rFonts w:ascii="Cambria Math" w:hAnsi="Cambria Math"/>
            </w:rPr>
            <m:t>P</m:t>
          </m:r>
          <m:d>
            <m:dPr>
              <m:ctrlPr>
                <w:rPr>
                  <w:rFonts w:ascii="Cambria Math" w:hAnsi="Cambria Math"/>
                </w:rPr>
              </m:ctrlPr>
            </m:dPr>
            <m:e>
              <m:r>
                <w:rPr>
                  <w:rFonts w:ascii="Cambria Math" w:hAnsi="Cambria Math"/>
                </w:rPr>
                <m:t>X=x</m:t>
              </m:r>
            </m:e>
          </m:d>
          <m:r>
            <w:rPr>
              <w:rFonts w:ascii="Cambria Math" w:hAnsi="Cambria Math"/>
            </w:rPr>
            <m:t> = </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rPr>
                            <m:t>M</m:t>
                          </m:r>
                        </m:num>
                        <m:den>
                          <m:r>
                            <w:rPr>
                              <w:rFonts w:ascii="Cambria Math" w:hAnsi="Cambria Math"/>
                            </w:rPr>
                            <m:t>m-1</m:t>
                          </m:r>
                        </m:den>
                      </m:f>
                    </m:e>
                  </m:d>
                  <m:d>
                    <m:dPr>
                      <m:ctrlPr>
                        <w:rPr>
                          <w:rFonts w:ascii="Cambria Math" w:hAnsi="Cambria Math"/>
                        </w:rPr>
                      </m:ctrlPr>
                    </m:dPr>
                    <m:e>
                      <m:f>
                        <m:fPr>
                          <m:type m:val="noBar"/>
                          <m:ctrlPr>
                            <w:rPr>
                              <w:rFonts w:ascii="Cambria Math" w:hAnsi="Cambria Math"/>
                            </w:rPr>
                          </m:ctrlPr>
                        </m:fPr>
                        <m:num>
                          <m:r>
                            <w:rPr>
                              <w:rFonts w:ascii="Cambria Math" w:hAnsi="Cambria Math"/>
                            </w:rPr>
                            <m:t>N-M</m:t>
                          </m:r>
                        </m:num>
                        <m:den>
                          <m:r>
                            <w:rPr>
                              <w:rFonts w:ascii="Cambria Math" w:hAnsi="Cambria Math"/>
                            </w:rPr>
                            <m:t>x</m:t>
                          </m:r>
                        </m:den>
                      </m:f>
                    </m:e>
                  </m:d>
                </m:num>
                <m:den>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m+x-1</m:t>
                          </m:r>
                        </m:den>
                      </m:f>
                    </m:e>
                  </m:d>
                </m:den>
              </m:f>
            </m:e>
          </m:d>
          <m:f>
            <m:fPr>
              <m:ctrlPr>
                <w:rPr>
                  <w:rFonts w:ascii="Cambria Math" w:hAnsi="Cambria Math"/>
                </w:rPr>
              </m:ctrlPr>
            </m:fPr>
            <m:num>
              <m:r>
                <w:rPr>
                  <w:rFonts w:ascii="Cambria Math" w:hAnsi="Cambria Math"/>
                </w:rPr>
                <m:t>M-m+1</m:t>
              </m:r>
            </m:num>
            <m:den>
              <m:r>
                <w:rPr>
                  <w:rFonts w:ascii="Cambria Math" w:hAnsi="Cambria Math"/>
                </w:rPr>
                <m:t>N-m-x+1</m:t>
              </m:r>
            </m:den>
          </m:f>
        </m:oMath>
      </m:oMathPara>
    </w:p>
    <w:p w14:paraId="5ACEB69F" w14:textId="75EEEEAC" w:rsidR="2DBE96BC" w:rsidRDefault="2DBE96BC" w:rsidP="5AFFA372">
      <w:r>
        <w:t xml:space="preserve">which simplifies to: </w:t>
      </w:r>
    </w:p>
    <w:p w14:paraId="1A8E4A56" w14:textId="2ABB15B5" w:rsidR="5AFFA372" w:rsidRDefault="5AFFA372" w:rsidP="5AFFA372">
      <w:pPr>
        <w:jc w:val="center"/>
      </w:pPr>
      <m:oMathPara>
        <m:oMath>
          <m:r>
            <w:rPr>
              <w:rFonts w:ascii="Cambria Math" w:hAnsi="Cambria Math"/>
            </w:rPr>
            <m:t>P</m:t>
          </m:r>
          <m:d>
            <m:dPr>
              <m:ctrlPr>
                <w:rPr>
                  <w:rFonts w:ascii="Cambria Math" w:hAnsi="Cambria Math"/>
                </w:rPr>
              </m:ctrlPr>
            </m:dPr>
            <m:e>
              <m:r>
                <w:rPr>
                  <w:rFonts w:ascii="Cambria Math" w:hAnsi="Cambria Math"/>
                </w:rPr>
                <m:t>X =x</m:t>
              </m:r>
            </m:e>
          </m:d>
          <m:r>
            <w:rPr>
              <w:rFonts w:ascii="Cambria Math" w:hAnsi="Cambria Math"/>
            </w:rPr>
            <m:t> = </m:t>
          </m:r>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rPr>
                        <m:t>m+x-1</m:t>
                      </m:r>
                    </m:num>
                    <m:den>
                      <m:r>
                        <w:rPr>
                          <w:rFonts w:ascii="Cambria Math" w:hAnsi="Cambria Math"/>
                        </w:rPr>
                        <m:t>m-1</m:t>
                      </m:r>
                    </m:den>
                  </m:f>
                </m:e>
              </m:d>
              <m:d>
                <m:dPr>
                  <m:ctrlPr>
                    <w:rPr>
                      <w:rFonts w:ascii="Cambria Math" w:hAnsi="Cambria Math"/>
                    </w:rPr>
                  </m:ctrlPr>
                </m:dPr>
                <m:e>
                  <m:f>
                    <m:fPr>
                      <m:type m:val="noBar"/>
                      <m:ctrlPr>
                        <w:rPr>
                          <w:rFonts w:ascii="Cambria Math" w:hAnsi="Cambria Math"/>
                        </w:rPr>
                      </m:ctrlPr>
                    </m:fPr>
                    <m:num>
                      <m:r>
                        <w:rPr>
                          <w:rFonts w:ascii="Cambria Math" w:hAnsi="Cambria Math"/>
                        </w:rPr>
                        <m:t>N-m-x</m:t>
                      </m:r>
                    </m:num>
                    <m:den>
                      <m:r>
                        <w:rPr>
                          <w:rFonts w:ascii="Cambria Math" w:hAnsi="Cambria Math"/>
                        </w:rPr>
                        <m:t>M-m</m:t>
                      </m:r>
                    </m:den>
                  </m:f>
                </m:e>
              </m:d>
            </m:num>
            <m:den>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M</m:t>
                      </m:r>
                    </m:den>
                  </m:f>
                </m:e>
              </m:d>
            </m:den>
          </m:f>
        </m:oMath>
      </m:oMathPara>
    </w:p>
    <w:p w14:paraId="48B7E753" w14:textId="49C21919" w:rsidR="00514E99" w:rsidRDefault="00514E99" w:rsidP="309FAAE1">
      <w:pPr>
        <w:rPr>
          <w:b/>
          <w:bCs/>
        </w:rPr>
      </w:pPr>
    </w:p>
    <w:p w14:paraId="6683C3AB" w14:textId="3A402660" w:rsidR="00514E99" w:rsidRDefault="3431826F" w:rsidP="309FAAE1">
      <w:pPr>
        <w:rPr>
          <w:b/>
          <w:bCs/>
        </w:rPr>
      </w:pPr>
      <w:commentRangeStart w:id="1"/>
      <w:r w:rsidRPr="309FAAE1">
        <w:rPr>
          <w:b/>
          <w:bCs/>
        </w:rPr>
        <w:t>N</w:t>
      </w:r>
      <w:commentRangeEnd w:id="1"/>
      <w:r w:rsidR="0070392E">
        <w:rPr>
          <w:rStyle w:val="CommentReference"/>
        </w:rPr>
        <w:commentReference w:id="1"/>
      </w:r>
      <w:r w:rsidRPr="309FAAE1">
        <w:rPr>
          <w:b/>
          <w:bCs/>
        </w:rPr>
        <w:t>otation</w:t>
      </w:r>
    </w:p>
    <w:p w14:paraId="2C307E29" w14:textId="6CD7D0EC" w:rsidR="003C0694" w:rsidRPr="001E3691" w:rsidRDefault="001E3691" w:rsidP="309FAAE1">
      <w:r>
        <w:t xml:space="preserve">Before delving into applied examples, it is essential to establish the notation and definitions that will be used throughout this paper. The following symbols </w:t>
      </w:r>
      <w:r w:rsidR="00E12769">
        <w:t xml:space="preserve">represent the key parameters and statistics of the negative hypergeometric distribution: </w:t>
      </w:r>
    </w:p>
    <w:p w14:paraId="4169E738" w14:textId="54C10AFC" w:rsidR="00514E99" w:rsidRDefault="00227363" w:rsidP="6DF57A54">
      <m:oMath>
        <m:r>
          <w:rPr>
            <w:rFonts w:ascii="Cambria Math" w:hAnsi="Cambria Math"/>
          </w:rPr>
          <m:t>N</m:t>
        </m:r>
      </m:oMath>
      <w:r w:rsidR="356140B5" w:rsidRPr="6DF57A54">
        <w:t xml:space="preserve">: Total number of items where </w:t>
      </w:r>
      <w:commentRangeStart w:id="2"/>
      <m:oMath>
        <m:r>
          <w:rPr>
            <w:rFonts w:ascii="Cambria Math" w:hAnsi="Cambria Math"/>
          </w:rPr>
          <m:t>N ∈</m:t>
        </m:r>
        <m:d>
          <m:dPr>
            <m:begChr m:val="{"/>
            <m:endChr m:val="}"/>
            <m:ctrlPr>
              <w:rPr>
                <w:rFonts w:ascii="Cambria Math" w:hAnsi="Cambria Math"/>
              </w:rPr>
            </m:ctrlPr>
          </m:dPr>
          <m:e>
            <m:r>
              <w:rPr>
                <w:rFonts w:ascii="Cambria Math" w:hAnsi="Cambria Math"/>
              </w:rPr>
              <m:t>1, 2, …</m:t>
            </m:r>
          </m:e>
        </m:d>
        <w:commentRangeEnd w:id="2"/>
        <m:r>
          <m:rPr>
            <m:sty m:val="p"/>
          </m:rPr>
          <w:rPr>
            <w:rStyle w:val="CommentReference"/>
          </w:rPr>
          <w:commentReference w:id="2"/>
        </m:r>
      </m:oMath>
    </w:p>
    <w:p w14:paraId="708648A5" w14:textId="7AE8FB53" w:rsidR="00514E99" w:rsidRDefault="00227363" w:rsidP="6DF57A54">
      <m:oMath>
        <m:r>
          <w:rPr>
            <w:rFonts w:ascii="Cambria Math" w:hAnsi="Cambria Math"/>
          </w:rPr>
          <m:t>M</m:t>
        </m:r>
      </m:oMath>
      <w:r w:rsidR="356140B5" w:rsidRPr="6DF57A54">
        <w:t>: Number of successes in the population</w:t>
      </w:r>
      <w:r w:rsidR="2474EB97" w:rsidRPr="6DF57A54">
        <w:t xml:space="preserve"> where</w:t>
      </w:r>
      <w:r w:rsidR="356140B5" w:rsidRPr="6DF57A54">
        <w:t xml:space="preserve"> </w:t>
      </w:r>
      <m:oMath>
        <m:r>
          <w:rPr>
            <w:rFonts w:ascii="Cambria Math" w:hAnsi="Cambria Math"/>
          </w:rPr>
          <m:t>M∈</m:t>
        </m:r>
        <m:d>
          <m:dPr>
            <m:begChr m:val="{"/>
            <m:endChr m:val="}"/>
            <m:ctrlPr>
              <w:rPr>
                <w:rFonts w:ascii="Cambria Math" w:hAnsi="Cambria Math"/>
              </w:rPr>
            </m:ctrlPr>
          </m:dPr>
          <m:e>
            <m:r>
              <w:rPr>
                <w:rFonts w:ascii="Cambria Math" w:hAnsi="Cambria Math"/>
              </w:rPr>
              <m:t>0, 1, …, N</m:t>
            </m:r>
          </m:e>
        </m:d>
      </m:oMath>
    </w:p>
    <w:p w14:paraId="20398A01" w14:textId="469A40AE" w:rsidR="00514E99" w:rsidRDefault="00227363" w:rsidP="6DF57A54">
      <m:oMath>
        <m:r>
          <w:rPr>
            <w:rFonts w:ascii="Cambria Math" w:hAnsi="Cambria Math"/>
          </w:rPr>
          <m:t>X = N – M</m:t>
        </m:r>
      </m:oMath>
      <w:r w:rsidR="39AFB57A" w:rsidRPr="6DF57A54">
        <w:t xml:space="preserve">: Number of </w:t>
      </w:r>
      <w:r w:rsidR="7A63E41F" w:rsidRPr="6DF57A54">
        <w:t>failures</w:t>
      </w:r>
      <w:r w:rsidR="39AFB57A" w:rsidRPr="6DF57A54">
        <w:t xml:space="preserve"> in the population </w:t>
      </w:r>
      <w:r w:rsidR="6B27F793" w:rsidRPr="6DF57A54">
        <w:t xml:space="preserve">where </w:t>
      </w:r>
      <m:oMath>
        <m:r>
          <w:rPr>
            <w:rFonts w:ascii="Cambria Math" w:hAnsi="Cambria Math"/>
          </w:rPr>
          <m:t>X∈</m:t>
        </m:r>
        <m:d>
          <m:dPr>
            <m:begChr m:val="{"/>
            <m:endChr m:val="}"/>
            <m:ctrlPr>
              <w:rPr>
                <w:rFonts w:ascii="Cambria Math" w:hAnsi="Cambria Math"/>
              </w:rPr>
            </m:ctrlPr>
          </m:dPr>
          <m:e>
            <m:r>
              <w:rPr>
                <w:rFonts w:ascii="Cambria Math" w:hAnsi="Cambria Math"/>
              </w:rPr>
              <m:t>0, 1, … </m:t>
            </m:r>
            <w:commentRangeStart w:id="3"/>
            <w:commentRangeEnd w:id="3"/>
            <m:r>
              <m:rPr>
                <m:sty m:val="p"/>
              </m:rPr>
              <w:rPr>
                <w:rStyle w:val="CommentReference"/>
              </w:rPr>
              <w:commentReference w:id="3"/>
            </m:r>
          </m:e>
        </m:d>
      </m:oMath>
    </w:p>
    <w:p w14:paraId="7115AC5C" w14:textId="26ED0932" w:rsidR="00514E99" w:rsidRDefault="00227363" w:rsidP="6DF57A54">
      <m:oMath>
        <m:r>
          <w:rPr>
            <w:rFonts w:ascii="Cambria Math" w:hAnsi="Cambria Math"/>
          </w:rPr>
          <m:t>m</m:t>
        </m:r>
      </m:oMath>
      <w:r w:rsidR="2FF7678D" w:rsidRPr="6DF57A54">
        <w:t xml:space="preserve">: Fixed number of successes to be observed where </w:t>
      </w:r>
      <m:oMath>
        <m:r>
          <w:rPr>
            <w:rFonts w:ascii="Cambria Math" w:hAnsi="Cambria Math"/>
          </w:rPr>
          <m:t>m∈</m:t>
        </m:r>
        <m:d>
          <m:dPr>
            <m:begChr m:val="{"/>
            <m:endChr m:val="}"/>
            <m:ctrlPr>
              <w:rPr>
                <w:rFonts w:ascii="Cambria Math" w:hAnsi="Cambria Math"/>
              </w:rPr>
            </m:ctrlPr>
          </m:dPr>
          <m:e>
            <m:r>
              <w:rPr>
                <w:rFonts w:ascii="Cambria Math" w:hAnsi="Cambria Math"/>
              </w:rPr>
              <m:t>1, 2, …, M</m:t>
            </m:r>
          </m:e>
        </m:d>
      </m:oMath>
    </w:p>
    <w:p w14:paraId="02E6FCC8" w14:textId="431F9564" w:rsidR="00514E99" w:rsidRDefault="00227363" w:rsidP="6DF57A54">
      <m:oMath>
        <m:r>
          <w:rPr>
            <w:rFonts w:ascii="Cambria Math" w:hAnsi="Cambria Math"/>
          </w:rPr>
          <m:t>x</m:t>
        </m:r>
      </m:oMath>
      <w:r w:rsidR="6B287CDD" w:rsidRPr="6DF57A54">
        <w:t xml:space="preserve">: Number of failures observed before the </w:t>
      </w:r>
      <m:oMath>
        <m:sSup>
          <m:sSupPr>
            <m:ctrlPr>
              <w:rPr>
                <w:rFonts w:ascii="Cambria Math" w:hAnsi="Cambria Math"/>
              </w:rPr>
            </m:ctrlPr>
          </m:sSupPr>
          <m:e>
            <m:r>
              <w:rPr>
                <w:rFonts w:ascii="Cambria Math" w:hAnsi="Cambria Math"/>
              </w:rPr>
              <m:t>m</m:t>
            </m:r>
          </m:e>
          <m:sup>
            <m:r>
              <w:rPr>
                <w:rFonts w:ascii="Cambria Math" w:hAnsi="Cambria Math"/>
              </w:rPr>
              <m:t>th</m:t>
            </m:r>
          </m:sup>
        </m:sSup>
      </m:oMath>
      <w:r w:rsidR="6B287CDD" w:rsidRPr="6DF57A54">
        <w:t xml:space="preserve"> success where </w:t>
      </w:r>
      <m:oMath>
        <m:r>
          <w:rPr>
            <w:rFonts w:ascii="Cambria Math" w:hAnsi="Cambria Math"/>
          </w:rPr>
          <m:t>x∈</m:t>
        </m:r>
        <m:d>
          <m:dPr>
            <m:begChr m:val="{"/>
            <m:endChr m:val="}"/>
            <m:ctrlPr>
              <w:rPr>
                <w:rFonts w:ascii="Cambria Math" w:hAnsi="Cambria Math"/>
              </w:rPr>
            </m:ctrlPr>
          </m:dPr>
          <m:e>
            <m:r>
              <w:rPr>
                <w:rFonts w:ascii="Cambria Math" w:hAnsi="Cambria Math"/>
              </w:rPr>
              <m:t>0, 1, …, X</m:t>
            </m:r>
          </m:e>
        </m:d>
      </m:oMath>
    </w:p>
    <w:p w14:paraId="1B81E9DE" w14:textId="4C9D07C1" w:rsidR="00514E99" w:rsidRDefault="00227363" w:rsidP="305A4F7B">
      <w:pPr>
        <w:rPr>
          <w:i/>
          <w:iCs/>
        </w:rPr>
      </w:pPr>
      <m:oMath>
        <m:r>
          <w:rPr>
            <w:rFonts w:ascii="Cambria Math" w:hAnsi="Cambria Math"/>
          </w:rPr>
          <m:t>n = m + x</m:t>
        </m:r>
      </m:oMath>
      <w:r w:rsidR="38BB4E53" w:rsidRPr="407C3BF3">
        <w:rPr>
          <w:i/>
          <w:iCs/>
        </w:rPr>
        <w:t xml:space="preserve">: </w:t>
      </w:r>
      <w:r w:rsidR="38BB4E53" w:rsidRPr="407C3BF3">
        <w:t>Number of items being sampled</w:t>
      </w:r>
      <w:r w:rsidR="4863952C" w:rsidRPr="305A4F7B">
        <w:rPr>
          <w:i/>
          <w:iCs/>
        </w:rPr>
        <w:t xml:space="preserve"> </w:t>
      </w:r>
      <w:r w:rsidR="4863952C" w:rsidRPr="305A4F7B">
        <w:t xml:space="preserve">where </w:t>
      </w:r>
      <m:oMath>
        <m:r>
          <w:rPr>
            <w:rFonts w:ascii="Cambria Math" w:hAnsi="Cambria Math"/>
          </w:rPr>
          <m:t>n ∈</m:t>
        </m:r>
        <m:d>
          <m:dPr>
            <m:begChr m:val="{"/>
            <m:endChr m:val="}"/>
            <m:ctrlPr>
              <w:rPr>
                <w:rFonts w:ascii="Cambria Math" w:hAnsi="Cambria Math"/>
              </w:rPr>
            </m:ctrlPr>
          </m:dPr>
          <m:e>
            <m:r>
              <w:rPr>
                <w:rFonts w:ascii="Cambria Math" w:hAnsi="Cambria Math"/>
              </w:rPr>
              <m:t>1, 2, …, N</m:t>
            </m:r>
          </m:e>
        </m:d>
      </m:oMath>
    </w:p>
    <w:p w14:paraId="7B170679" w14:textId="1110CF3C" w:rsidR="6DF57A54" w:rsidRDefault="6DF57A54" w:rsidP="6DF57A54"/>
    <w:p w14:paraId="4A005142" w14:textId="6084051D" w:rsidR="5B477B53" w:rsidRDefault="5B477B53" w:rsidP="309FAAE1">
      <w:r w:rsidRPr="309FAAE1">
        <w:rPr>
          <w:b/>
          <w:bCs/>
        </w:rPr>
        <w:t>Point Estimates</w:t>
      </w:r>
    </w:p>
    <w:p w14:paraId="607E6C61" w14:textId="6441F20D" w:rsidR="00957660" w:rsidRDefault="00957660" w:rsidP="6DF57A54">
      <w:r>
        <w:t xml:space="preserve">Before constructing confidence intervals for the parameters, it is important to first compute point estimates. These point estimates serve as initial approximations for the unknown parameter values and provide a foundation for the subsequent interval estimation methods. </w:t>
      </w:r>
    </w:p>
    <w:p w14:paraId="426C7C2D" w14:textId="19DA2306" w:rsidR="4E14D519" w:rsidRDefault="7EB1A1DF" w:rsidP="6DF57A54">
      <w:commentRangeStart w:id="4"/>
      <w:r w:rsidRPr="6DF57A54">
        <w:t>Maximum</w:t>
      </w:r>
      <w:commentRangeEnd w:id="4"/>
      <w:r w:rsidR="0070392E">
        <w:rPr>
          <w:rStyle w:val="CommentReference"/>
        </w:rPr>
        <w:commentReference w:id="4"/>
      </w:r>
      <w:r w:rsidRPr="6DF57A54">
        <w:t xml:space="preserve"> likelihood estimator (MLE) for </w:t>
      </w:r>
      <w:r w:rsidR="6B002E33" w:rsidRPr="6DF57A54">
        <w:rPr>
          <w:i/>
          <w:iCs/>
        </w:rPr>
        <w:t>M</w:t>
      </w:r>
      <w:r w:rsidRPr="6DF57A54">
        <w:t>:</w:t>
      </w:r>
      <w:r w:rsidR="36B7F496" w:rsidRPr="6DF57A54">
        <w:t xml:space="preserve"> </w:t>
      </w:r>
    </w:p>
    <w:p w14:paraId="0822A425" w14:textId="6487669B" w:rsidR="309FAAE1" w:rsidRDefault="00B77F77" w:rsidP="6DF57A54">
      <w:pPr>
        <w:jc w:val="center"/>
      </w:pPr>
      <m:oMath>
        <m:acc>
          <m:accPr>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MLE</m:t>
                </m:r>
              </m:sub>
            </m:sSub>
          </m:e>
        </m:acc>
      </m:oMath>
      <w:r w:rsidR="36B7F496" w:rsidRPr="6DF57A54">
        <w:t>is the greatest integer such that</w:t>
      </w:r>
      <w:r w:rsidR="7EB1A1DF" w:rsidRPr="6DF57A54">
        <w:t xml:space="preserve"> </w:t>
      </w:r>
      <m:oMath>
        <m:f>
          <m:fPr>
            <m:ctrlPr>
              <w:ins w:id="5" w:author="Bret A. Holladay" w:date="2024-05-07T08:17:00Z">
                <w:rPr>
                  <w:rFonts w:ascii="Cambria Math" w:hAnsi="Cambria Math"/>
                </w:rPr>
              </w:ins>
            </m:ctrlPr>
          </m:fPr>
          <m:num>
            <m:r>
              <w:ins w:id="6" w:author="Bret A. Holladay" w:date="2024-05-07T08:17:00Z">
                <w:rPr>
                  <w:rFonts w:ascii="Cambria Math" w:hAnsi="Cambria Math"/>
                </w:rPr>
                <m:t>Nm</m:t>
              </w:ins>
            </m:r>
          </m:num>
          <m:den>
            <m:r>
              <w:ins w:id="7" w:author="Bret A. Holladay" w:date="2024-05-07T08:17:00Z">
                <w:rPr>
                  <w:rFonts w:ascii="Cambria Math" w:hAnsi="Cambria Math"/>
                </w:rPr>
                <m:t>n</m:t>
              </w:ins>
            </m:r>
          </m:den>
        </m:f>
        <m:r>
          <w:ins w:id="8" w:author="Bret A. Holladay" w:date="2024-05-07T08:17:00Z">
            <w:rPr>
              <w:rFonts w:ascii="Cambria Math" w:hAnsi="Cambria Math"/>
            </w:rPr>
            <m:t>≤</m:t>
          </w:ins>
        </m:r>
        <m:acc>
          <m:accPr>
            <m:ctrlPr>
              <w:rPr>
                <w:rFonts w:ascii="Cambria Math" w:hAnsi="Cambria Math"/>
              </w:rPr>
            </m:ctrlPr>
          </m:accPr>
          <m:e>
            <m:f>
              <m:fPr>
                <m:ctrlPr>
                  <w:del w:id="9" w:author="Bret A. Holladay" w:date="2024-05-07T08:17:00Z">
                    <w:rPr>
                      <w:rFonts w:ascii="Cambria Math" w:hAnsi="Cambria Math"/>
                    </w:rPr>
                  </w:del>
                </m:ctrlPr>
              </m:fPr>
              <m:num>
                <m:r>
                  <w:del w:id="10" w:author="Bret A. Holladay" w:date="2024-05-07T08:17:00Z">
                    <w:rPr>
                      <w:rFonts w:ascii="Cambria Math" w:hAnsi="Cambria Math"/>
                    </w:rPr>
                    <m:t>Nm</m:t>
                  </w:del>
                </m:r>
              </m:num>
              <m:den>
                <m:r>
                  <w:del w:id="11" w:author="Bret A. Holladay" w:date="2024-05-07T08:17:00Z">
                    <w:rPr>
                      <w:rFonts w:ascii="Cambria Math" w:hAnsi="Cambria Math"/>
                    </w:rPr>
                    <m:t>n</m:t>
                  </w:del>
                </m:r>
              </m:den>
            </m:f>
            <m:r>
              <w:del w:id="12" w:author="Bret A. Holladay" w:date="2024-05-07T08:17:00Z">
                <w:rPr>
                  <w:rFonts w:ascii="Cambria Math" w:hAnsi="Cambria Math"/>
                </w:rPr>
                <m:t>≤</m:t>
              </w:del>
            </m:r>
            <m:sSub>
              <m:sSubPr>
                <m:ctrlPr>
                  <w:rPr>
                    <w:rFonts w:ascii="Cambria Math" w:hAnsi="Cambria Math"/>
                  </w:rPr>
                </m:ctrlPr>
              </m:sSubPr>
              <m:e>
                <m:r>
                  <w:rPr>
                    <w:rFonts w:ascii="Cambria Math" w:hAnsi="Cambria Math"/>
                  </w:rPr>
                  <m:t>M</m:t>
                </m:r>
              </m:e>
              <m:sub>
                <m:r>
                  <w:rPr>
                    <w:rFonts w:ascii="Cambria Math" w:hAnsi="Cambria Math"/>
                  </w:rPr>
                  <m:t>MLE</m:t>
                </m:r>
              </m:sub>
            </m:sSub>
          </m:e>
        </m:acc>
        <m:r>
          <w:rPr>
            <w:rFonts w:ascii="Cambria Math" w:hAnsi="Cambria Math"/>
          </w:rPr>
          <m:t>&lt;</m:t>
        </m:r>
        <m:f>
          <m:fPr>
            <m:ctrlPr>
              <w:rPr>
                <w:rFonts w:ascii="Cambria Math" w:hAnsi="Cambria Math"/>
              </w:rPr>
            </m:ctrlPr>
          </m:fPr>
          <m:num>
            <m:d>
              <m:dPr>
                <m:ctrlPr>
                  <w:rPr>
                    <w:rFonts w:ascii="Cambria Math" w:hAnsi="Cambria Math"/>
                  </w:rPr>
                </m:ctrlPr>
              </m:dPr>
              <m:e>
                <m:r>
                  <w:rPr>
                    <w:rFonts w:ascii="Cambria Math" w:hAnsi="Cambria Math"/>
                  </w:rPr>
                  <m:t>N+1</m:t>
                </m:r>
              </m:e>
            </m:d>
            <m:r>
              <w:rPr>
                <w:rFonts w:ascii="Cambria Math" w:hAnsi="Cambria Math"/>
              </w:rPr>
              <m:t>m</m:t>
            </m:r>
          </m:num>
          <m:den>
            <m:r>
              <w:rPr>
                <w:rFonts w:ascii="Cambria Math" w:hAnsi="Cambria Math"/>
              </w:rPr>
              <m:t>n</m:t>
            </m:r>
          </m:den>
        </m:f>
      </m:oMath>
      <w:r w:rsidR="64554164" w:rsidRPr="6DF57A54">
        <w:t xml:space="preserve"> </w:t>
      </w:r>
    </w:p>
    <w:p w14:paraId="22AD10BD" w14:textId="34FAE129" w:rsidR="2633F5A7" w:rsidRDefault="2633F5A7" w:rsidP="309FAAE1">
      <w:r>
        <w:t xml:space="preserve">Unbiased estimator for </w:t>
      </w:r>
      <w:r w:rsidR="00AD0C73" w:rsidRPr="5AFFA372">
        <w:rPr>
          <w:i/>
          <w:iCs/>
        </w:rPr>
        <w:t>M</w:t>
      </w:r>
      <w:r>
        <w:t xml:space="preserve">: </w:t>
      </w:r>
    </w:p>
    <w:p w14:paraId="32269FE3" w14:textId="51DEFF58" w:rsidR="309FAAE1" w:rsidRDefault="00B77F77" w:rsidP="6DF57A54">
      <w:pPr>
        <w:jc w:val="center"/>
      </w:pPr>
      <m:oMathPara>
        <m:oMath>
          <m:sSub>
            <m:sSubPr>
              <m:ctrlPr>
                <w:ins w:id="13" w:author="Bret A. Holladay" w:date="2024-05-07T08:18:00Z">
                  <w:rPr>
                    <w:rFonts w:ascii="Cambria Math" w:hAnsi="Cambria Math"/>
                    <w:i/>
                  </w:rPr>
                </w:ins>
              </m:ctrlPr>
            </m:sSubPr>
            <m:e>
              <m:acc>
                <m:accPr>
                  <m:ctrlPr>
                    <w:ins w:id="14" w:author="Bret A. Holladay" w:date="2024-05-07T08:18:00Z">
                      <w:rPr>
                        <w:rFonts w:ascii="Cambria Math" w:hAnsi="Cambria Math"/>
                        <w:i/>
                      </w:rPr>
                    </w:ins>
                  </m:ctrlPr>
                </m:accPr>
                <m:e>
                  <m:r>
                    <w:ins w:id="15" w:author="Bret A. Holladay" w:date="2024-05-07T08:18:00Z">
                      <w:rPr>
                        <w:rFonts w:ascii="Cambria Math" w:hAnsi="Cambria Math"/>
                      </w:rPr>
                      <m:t>M</m:t>
                    </w:ins>
                  </m:r>
                </m:e>
              </m:acc>
            </m:e>
            <m:sub>
              <m:r>
                <w:ins w:id="16" w:author="Bret A. Holladay" w:date="2024-05-07T08:18:00Z">
                  <w:rPr>
                    <w:rFonts w:ascii="Cambria Math" w:hAnsi="Cambria Math"/>
                  </w:rPr>
                  <m:t>unbiased</m:t>
                </w:ins>
              </m:r>
            </m:sub>
          </m:sSub>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m-1</m:t>
                  </m:r>
                </m:e>
              </m:d>
            </m:num>
            <m:den>
              <m:r>
                <w:rPr>
                  <w:rFonts w:ascii="Cambria Math" w:hAnsi="Cambria Math"/>
                </w:rPr>
                <m:t>n-1</m:t>
              </m:r>
            </m:den>
          </m:f>
        </m:oMath>
      </m:oMathPara>
    </w:p>
    <w:p w14:paraId="300C91CB" w14:textId="2198BDD1" w:rsidR="6DF57A54" w:rsidRDefault="6DF57A54" w:rsidP="6DF57A54"/>
    <w:p w14:paraId="6901271D" w14:textId="4A979DE2" w:rsidR="309FAAE1" w:rsidRDefault="56EE41A9" w:rsidP="6DF57A54">
      <w:pPr>
        <w:rPr>
          <w:b/>
          <w:bCs/>
        </w:rPr>
      </w:pPr>
      <w:r w:rsidRPr="6DF57A54">
        <w:t xml:space="preserve">Point Estimate for N: </w:t>
      </w:r>
    </w:p>
    <w:p w14:paraId="3C05F1C7" w14:textId="663B7FF4" w:rsidR="6DF57A54" w:rsidRDefault="00B77F77" w:rsidP="6DF57A54">
      <w:pPr>
        <w:jc w:val="center"/>
      </w:pPr>
      <m:oMathPara>
        <m:oMath>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r>
                <w:rPr>
                  <w:rFonts w:ascii="Cambria Math" w:hAnsi="Cambria Math"/>
                </w:rPr>
                <m:t>Mn</m:t>
              </m:r>
            </m:num>
            <m:den>
              <m:r>
                <w:rPr>
                  <w:rFonts w:ascii="Cambria Math" w:hAnsi="Cambria Math"/>
                </w:rPr>
                <m:t>m</m:t>
              </m:r>
            </m:den>
          </m:f>
        </m:oMath>
      </m:oMathPara>
    </w:p>
    <w:p w14:paraId="2157572F" w14:textId="0EC149E7" w:rsidR="6DF57A54" w:rsidRDefault="6DF57A54" w:rsidP="6DF57A54">
      <w:pPr>
        <w:rPr>
          <w:b/>
          <w:bCs/>
        </w:rPr>
      </w:pPr>
    </w:p>
    <w:p w14:paraId="0995D4C4" w14:textId="55279881" w:rsidR="7105C239" w:rsidRDefault="311CA228" w:rsidP="309FAAE1">
      <w:r w:rsidRPr="6DF57A54">
        <w:rPr>
          <w:b/>
          <w:bCs/>
        </w:rPr>
        <w:t xml:space="preserve">Applied Example </w:t>
      </w:r>
    </w:p>
    <w:p w14:paraId="23CA524D" w14:textId="45F655BF" w:rsidR="718D5DE5" w:rsidRDefault="718D5DE5" w:rsidP="6DF57A54">
      <w:r>
        <w:t>Confidence intervals may be desired for two situations</w:t>
      </w:r>
      <w:r w:rsidR="49C60655">
        <w:t>:</w:t>
      </w:r>
      <w:r>
        <w:t xml:space="preserve"> (</w:t>
      </w:r>
      <w:proofErr w:type="spellStart"/>
      <w:r>
        <w:t>i</w:t>
      </w:r>
      <w:proofErr w:type="spellEnd"/>
      <w:r>
        <w:t xml:space="preserve">) for the unknown parameter </w:t>
      </w:r>
      <w:r w:rsidRPr="6DF57A54">
        <w:rPr>
          <w:i/>
          <w:iCs/>
        </w:rPr>
        <w:t>N</w:t>
      </w:r>
      <w:r>
        <w:t xml:space="preserve"> </w:t>
      </w:r>
      <w:r w:rsidR="507F2149">
        <w:t>if</w:t>
      </w:r>
      <w:r>
        <w:t xml:space="preserve"> </w:t>
      </w:r>
      <w:r w:rsidR="079A58E1" w:rsidRPr="6DF57A54">
        <w:rPr>
          <w:i/>
          <w:iCs/>
        </w:rPr>
        <w:t xml:space="preserve">M </w:t>
      </w:r>
      <w:r w:rsidR="123649F3">
        <w:t>i</w:t>
      </w:r>
      <w:r>
        <w:t>s known</w:t>
      </w:r>
      <w:r w:rsidR="507109E5">
        <w:t xml:space="preserve">; and (ii) for the unknown parameter </w:t>
      </w:r>
      <w:r w:rsidR="754D6DCC" w:rsidRPr="6DF57A54">
        <w:rPr>
          <w:i/>
          <w:iCs/>
        </w:rPr>
        <w:t xml:space="preserve">M </w:t>
      </w:r>
      <w:r w:rsidR="507109E5">
        <w:t xml:space="preserve">if </w:t>
      </w:r>
      <w:r w:rsidR="52FEFD56" w:rsidRPr="6DF57A54">
        <w:rPr>
          <w:i/>
          <w:iCs/>
        </w:rPr>
        <w:t>N</w:t>
      </w:r>
      <w:r w:rsidR="52FEFD56">
        <w:t xml:space="preserve"> </w:t>
      </w:r>
      <w:r w:rsidR="161FFE0A">
        <w:t xml:space="preserve">is known. </w:t>
      </w:r>
    </w:p>
    <w:p w14:paraId="3E591C96" w14:textId="237A8248" w:rsidR="6DF57A54" w:rsidRDefault="6DF57A54" w:rsidP="6DF57A54">
      <w:pPr>
        <w:rPr>
          <w:b/>
          <w:bCs/>
        </w:rPr>
      </w:pPr>
      <w:r w:rsidRPr="6DF57A54">
        <w:rPr>
          <w:b/>
          <w:bCs/>
        </w:rPr>
        <w:t>(</w:t>
      </w:r>
      <w:proofErr w:type="spellStart"/>
      <w:r w:rsidRPr="6DF57A54">
        <w:rPr>
          <w:b/>
          <w:bCs/>
        </w:rPr>
        <w:t>i</w:t>
      </w:r>
      <w:proofErr w:type="spellEnd"/>
      <w:r w:rsidRPr="6DF57A54">
        <w:rPr>
          <w:b/>
          <w:bCs/>
        </w:rPr>
        <w:t xml:space="preserve">) </w:t>
      </w:r>
      <w:r w:rsidR="4C10027F" w:rsidRPr="6DF57A54">
        <w:rPr>
          <w:b/>
          <w:bCs/>
        </w:rPr>
        <w:t xml:space="preserve">Example when estimating </w:t>
      </w:r>
      <w:r w:rsidR="4C10027F" w:rsidRPr="6DF57A54">
        <w:rPr>
          <w:b/>
          <w:bCs/>
          <w:i/>
          <w:iCs/>
        </w:rPr>
        <w:t xml:space="preserve">N </w:t>
      </w:r>
      <w:r w:rsidR="4C10027F" w:rsidRPr="6DF57A54">
        <w:rPr>
          <w:b/>
          <w:bCs/>
        </w:rPr>
        <w:t xml:space="preserve">if </w:t>
      </w:r>
      <w:r w:rsidR="2B054C43" w:rsidRPr="6DF57A54">
        <w:rPr>
          <w:b/>
          <w:bCs/>
          <w:i/>
          <w:iCs/>
        </w:rPr>
        <w:t>M</w:t>
      </w:r>
      <w:r w:rsidR="4C10027F" w:rsidRPr="6DF57A54">
        <w:rPr>
          <w:b/>
          <w:bCs/>
          <w:i/>
          <w:iCs/>
        </w:rPr>
        <w:t xml:space="preserve"> </w:t>
      </w:r>
      <w:r w:rsidR="4C10027F" w:rsidRPr="6DF57A54">
        <w:rPr>
          <w:b/>
          <w:bCs/>
        </w:rPr>
        <w:t xml:space="preserve">is known </w:t>
      </w:r>
    </w:p>
    <w:p w14:paraId="2BD56571" w14:textId="5030B365" w:rsidR="2775594B" w:rsidRDefault="227BC621" w:rsidP="309FAAE1">
      <w:r>
        <w:t>Imagine a conservationist is tasked with estimating the population size of a rare species of penguin within a</w:t>
      </w:r>
      <w:r w:rsidR="2EEC2FCD">
        <w:t xml:space="preserve"> nature reserve in Antarctica. The reserve is large, and the penguins are scattered unevenly throughout, making a full census impractical. </w:t>
      </w:r>
      <w:bookmarkStart w:id="17" w:name="_Int_HxF0uJkP"/>
      <w:r w:rsidR="2EEC2FCD">
        <w:t xml:space="preserve">To estimate the population size, the </w:t>
      </w:r>
      <w:r w:rsidR="7C44F3E3">
        <w:t>conservationist</w:t>
      </w:r>
      <w:r w:rsidR="2EEC2FCD">
        <w:t xml:space="preserve"> d</w:t>
      </w:r>
      <w:r w:rsidR="0E80D03A">
        <w:t xml:space="preserve">ecides </w:t>
      </w:r>
      <w:r w:rsidR="2EEC2FCD">
        <w:t xml:space="preserve">to </w:t>
      </w:r>
      <w:r w:rsidR="4399902E">
        <w:t xml:space="preserve">use a sampling method that ensures a </w:t>
      </w:r>
      <w:r w:rsidR="3288344A">
        <w:t>sufficient</w:t>
      </w:r>
      <w:r w:rsidR="4399902E">
        <w:t xml:space="preserve"> number of encounters with the rare </w:t>
      </w:r>
      <w:r w:rsidR="398319EB">
        <w:t>species</w:t>
      </w:r>
      <w:r w:rsidR="4399902E">
        <w:t xml:space="preserve"> to make a reliable </w:t>
      </w:r>
      <w:r w:rsidR="07D4BD3A">
        <w:t>estimate</w:t>
      </w:r>
      <w:r w:rsidR="4399902E">
        <w:t>.</w:t>
      </w:r>
      <w:bookmarkEnd w:id="17"/>
      <w:r w:rsidR="4399902E">
        <w:t xml:space="preserve"> </w:t>
      </w:r>
    </w:p>
    <w:p w14:paraId="46E0A888" w14:textId="5A4C1887" w:rsidR="33A6B2B1" w:rsidRDefault="33A6B2B1" w:rsidP="309FAAE1">
      <w:r>
        <w:t>In a typical capture-recapture scenario, the conservationist would capture a random sample of penguins, mark them, rel</w:t>
      </w:r>
      <w:r w:rsidR="2603F737">
        <w:t xml:space="preserve">ease </w:t>
      </w:r>
      <w:r>
        <w:t xml:space="preserve">them, and then capture </w:t>
      </w:r>
      <w:r w:rsidR="4B2E4758">
        <w:t>another</w:t>
      </w:r>
      <w:r>
        <w:t xml:space="preserve"> sample to see how many marked penguins are recaptured. </w:t>
      </w:r>
      <w:r w:rsidR="2E66BE57">
        <w:t xml:space="preserve">However, this method does not guarantee that any marked penguins will be recaptured if they are very sparse, leading to possible inaccuracies in the population estimate. </w:t>
      </w:r>
    </w:p>
    <w:p w14:paraId="683795BC" w14:textId="549B780C" w:rsidR="2E66BE57" w:rsidRDefault="21D1901F" w:rsidP="6DF57A54">
      <w:r>
        <w:t xml:space="preserve">Instead, the conservationist uses a negative hypergeometric sampling approach, where they continue to capture penguins until they have recaptured a fixed number of </w:t>
      </w:r>
      <m:oMath>
        <m:r>
          <w:rPr>
            <w:rFonts w:ascii="Cambria Math" w:hAnsi="Cambria Math"/>
          </w:rPr>
          <m:t>m</m:t>
        </m:r>
      </m:oMath>
      <w:r w:rsidRPr="6DF57A54">
        <w:rPr>
          <w:i/>
          <w:iCs/>
        </w:rPr>
        <w:t xml:space="preserve"> </w:t>
      </w:r>
      <w:r w:rsidRPr="6DF57A54">
        <w:t xml:space="preserve">penguins. </w:t>
      </w:r>
      <w:bookmarkStart w:id="18" w:name="_Int_5szfUszb"/>
      <w:r w:rsidRPr="6DF57A54">
        <w:t>This approach</w:t>
      </w:r>
      <w:r w:rsidR="5BC75262" w:rsidRPr="6DF57A54">
        <w:t xml:space="preserve"> ensures that each sampling effort results in a </w:t>
      </w:r>
      <w:r w:rsidR="54F48408" w:rsidRPr="6DF57A54">
        <w:t>sufficient</w:t>
      </w:r>
      <w:r w:rsidR="5BC75262" w:rsidRPr="6DF57A54">
        <w:t xml:space="preserve"> number of successes (recaptured marked penguins), which is vital for accurate and reliable population estimates.</w:t>
      </w:r>
      <w:bookmarkEnd w:id="18"/>
      <w:r w:rsidR="5BC75262" w:rsidRPr="6DF57A54">
        <w:t xml:space="preserve"> </w:t>
      </w:r>
    </w:p>
    <w:p w14:paraId="6C3EED91" w14:textId="006D0746" w:rsidR="00514E99" w:rsidRDefault="400045DB">
      <w:r>
        <w:t>In this context, c</w:t>
      </w:r>
      <w:r w:rsidR="4BE0C73D">
        <w:t>onfidence intervals</w:t>
      </w:r>
      <w:r w:rsidR="00B67F98">
        <w:t xml:space="preserve"> </w:t>
      </w:r>
      <w:r w:rsidR="002814D6">
        <w:t xml:space="preserve">for </w:t>
      </w:r>
      <w:r w:rsidR="00B67F98">
        <w:t>parameters</w:t>
      </w:r>
      <w:r w:rsidR="4BE0C73D">
        <w:t xml:space="preserve"> </w:t>
      </w:r>
      <w:r w:rsidR="002814D6">
        <w:t>of</w:t>
      </w:r>
      <w:commentRangeStart w:id="19"/>
      <w:r w:rsidR="4BE0C73D">
        <w:t xml:space="preserve"> </w:t>
      </w:r>
      <w:r w:rsidR="000658CE">
        <w:t xml:space="preserve">the </w:t>
      </w:r>
      <w:r w:rsidR="5B1C65C0">
        <w:t>negative</w:t>
      </w:r>
      <w:r w:rsidR="4BE0C73D">
        <w:t xml:space="preserve"> </w:t>
      </w:r>
      <w:r w:rsidR="5B1C65C0">
        <w:t xml:space="preserve">hypergeometric </w:t>
      </w:r>
      <w:commentRangeEnd w:id="19"/>
      <w:r w:rsidR="005050F3">
        <w:rPr>
          <w:rStyle w:val="CommentReference"/>
        </w:rPr>
        <w:commentReference w:id="19"/>
      </w:r>
      <w:r w:rsidR="000658CE">
        <w:t xml:space="preserve">distribution </w:t>
      </w:r>
      <w:r w:rsidR="4BE0C73D">
        <w:t xml:space="preserve">are </w:t>
      </w:r>
      <w:r w:rsidR="2420F239">
        <w:t xml:space="preserve">crucial </w:t>
      </w:r>
      <w:r w:rsidR="4BE0C73D">
        <w:t xml:space="preserve">because they provide a range of plausible values for the parameters like the total number of </w:t>
      </w:r>
      <w:r w:rsidR="0AF47519">
        <w:t>failures</w:t>
      </w:r>
      <w:r w:rsidR="4BE0C73D">
        <w:t xml:space="preserve"> before </w:t>
      </w:r>
      <w:r w:rsidR="0FC7C777">
        <w:t>achieving</w:t>
      </w:r>
      <w:r w:rsidR="77D61B64">
        <w:t xml:space="preserve"> a fixed number of successes. </w:t>
      </w:r>
      <w:r w:rsidR="35264AB9">
        <w:t xml:space="preserve">These intervals </w:t>
      </w:r>
      <w:r w:rsidR="2B8D7A00">
        <w:t>help</w:t>
      </w:r>
      <w:r w:rsidR="35264AB9">
        <w:t xml:space="preserve"> in understanding the </w:t>
      </w:r>
      <w:r w:rsidR="35107D86">
        <w:t xml:space="preserve">variability and reliability of the estimates under conditions where a fixed number of successes is guaranteed. </w:t>
      </w:r>
      <w:commentRangeStart w:id="20"/>
      <w:r w:rsidR="77D61B64">
        <w:t xml:space="preserve">These </w:t>
      </w:r>
      <w:r w:rsidR="70170D80">
        <w:t>intervals</w:t>
      </w:r>
      <w:r w:rsidR="77D61B64">
        <w:t xml:space="preserve"> are particularly important in </w:t>
      </w:r>
      <w:r w:rsidR="41052C8C">
        <w:t>planning</w:t>
      </w:r>
      <w:r w:rsidR="77D61B64">
        <w:t xml:space="preserve"> and r</w:t>
      </w:r>
      <w:r w:rsidR="15CD732F">
        <w:t xml:space="preserve">esource </w:t>
      </w:r>
      <w:r w:rsidR="77D61B64">
        <w:t>allocation in ecological and public health resea</w:t>
      </w:r>
      <w:r w:rsidR="60486717">
        <w:t xml:space="preserve">rch, ensuring </w:t>
      </w:r>
      <w:r w:rsidR="0A340E35">
        <w:t>that</w:t>
      </w:r>
      <w:r w:rsidR="60486717">
        <w:t xml:space="preserve"> </w:t>
      </w:r>
      <w:r w:rsidR="613B8BDD">
        <w:t>decision</w:t>
      </w:r>
      <w:r w:rsidR="52DA1C0A">
        <w:t xml:space="preserve">s </w:t>
      </w:r>
      <w:r w:rsidR="60486717">
        <w:t>are based on data that includes a p</w:t>
      </w:r>
      <w:r w:rsidR="251B5FF0">
        <w:t xml:space="preserve">redefined </w:t>
      </w:r>
      <w:r w:rsidR="60486717">
        <w:t xml:space="preserve">number of </w:t>
      </w:r>
      <w:r w:rsidR="64F0EC94">
        <w:t>successes</w:t>
      </w:r>
      <w:r w:rsidR="60486717">
        <w:t xml:space="preserve">, therefore increasing </w:t>
      </w:r>
      <w:r w:rsidR="1610E0ED">
        <w:t>the</w:t>
      </w:r>
      <w:r w:rsidR="60486717">
        <w:t xml:space="preserve"> </w:t>
      </w:r>
      <w:r w:rsidR="17547E21">
        <w:t>reliability</w:t>
      </w:r>
      <w:r w:rsidR="60486717">
        <w:t xml:space="preserve"> of the outcomes</w:t>
      </w:r>
      <w:commentRangeEnd w:id="20"/>
      <w:r w:rsidR="00AB42DF">
        <w:rPr>
          <w:rStyle w:val="CommentReference"/>
        </w:rPr>
        <w:commentReference w:id="20"/>
      </w:r>
      <w:r w:rsidR="60486717">
        <w:t xml:space="preserve">. </w:t>
      </w:r>
    </w:p>
    <w:p w14:paraId="4F3D6077" w14:textId="75FB8AB2" w:rsidR="55C69C12" w:rsidRDefault="24BD5713" w:rsidP="309FAAE1">
      <w:r>
        <w:t xml:space="preserve">For instance, suppose the conservationist </w:t>
      </w:r>
      <w:r w:rsidR="3E17BB10">
        <w:t>decides</w:t>
      </w:r>
      <w:r>
        <w:t xml:space="preserve"> to stop the capture-recapture process after recapturing 10 marked penguins. During this process, they note 30 </w:t>
      </w:r>
      <w:r w:rsidR="3653ADBF">
        <w:t>unmarked</w:t>
      </w:r>
      <w:r>
        <w:t xml:space="preserve"> penguins before achieving this goal. Using negative </w:t>
      </w:r>
      <w:r w:rsidR="28B886B0">
        <w:t xml:space="preserve">hypergeometric, </w:t>
      </w:r>
      <w:r w:rsidR="15709582">
        <w:t xml:space="preserve">they can construct a confidence interval to estimate the range of the number of unmarked penguins in the total population, thereby gaining insights about the overall biodiversity and population density of the nature reserve. </w:t>
      </w:r>
    </w:p>
    <w:p w14:paraId="636C5B24" w14:textId="7BE25EC4" w:rsidR="309FAAE1" w:rsidRDefault="309FAAE1" w:rsidP="6DF57A54">
      <w:pPr>
        <w:rPr>
          <w:b/>
          <w:bCs/>
        </w:rPr>
      </w:pPr>
    </w:p>
    <w:p w14:paraId="310696D8" w14:textId="38FAE4C8" w:rsidR="309FAAE1" w:rsidRDefault="18C8987D" w:rsidP="6DF57A54">
      <w:pPr>
        <w:rPr>
          <w:b/>
          <w:bCs/>
        </w:rPr>
      </w:pPr>
      <w:r w:rsidRPr="6DF57A54">
        <w:rPr>
          <w:b/>
          <w:bCs/>
        </w:rPr>
        <w:t xml:space="preserve">(ii) Example when estimating </w:t>
      </w:r>
      <w:r w:rsidR="1AE4E3FE" w:rsidRPr="6DF57A54">
        <w:rPr>
          <w:b/>
          <w:bCs/>
          <w:i/>
          <w:iCs/>
        </w:rPr>
        <w:t>M</w:t>
      </w:r>
      <w:r w:rsidRPr="6DF57A54">
        <w:rPr>
          <w:b/>
          <w:bCs/>
          <w:i/>
          <w:iCs/>
        </w:rPr>
        <w:t xml:space="preserve"> </w:t>
      </w:r>
      <w:r w:rsidRPr="6DF57A54">
        <w:rPr>
          <w:b/>
          <w:bCs/>
        </w:rPr>
        <w:t xml:space="preserve">if </w:t>
      </w:r>
      <w:r w:rsidRPr="6DF57A54">
        <w:rPr>
          <w:b/>
          <w:bCs/>
          <w:i/>
          <w:iCs/>
        </w:rPr>
        <w:t xml:space="preserve">N </w:t>
      </w:r>
      <w:r w:rsidRPr="6DF57A54">
        <w:rPr>
          <w:b/>
          <w:bCs/>
        </w:rPr>
        <w:t>is known</w:t>
      </w:r>
    </w:p>
    <w:p w14:paraId="52B211B8" w14:textId="32F58FCC" w:rsidR="309FAAE1" w:rsidRDefault="426936AD" w:rsidP="6DF57A54">
      <w:r>
        <w:t xml:space="preserve">Imagine a public health official at California Polytechnic State University, San Luis Obispo is tasked with estimating the number of students who have contracted COVID-19. The total student population </w:t>
      </w:r>
      <m:oMath>
        <m:r>
          <w:rPr>
            <w:rFonts w:ascii="Cambria Math" w:hAnsi="Cambria Math"/>
          </w:rPr>
          <m:t>N</m:t>
        </m:r>
      </m:oMath>
      <w:r>
        <w:t xml:space="preserve"> is known</w:t>
      </w:r>
      <w:r w:rsidR="3C86D26B">
        <w:t xml:space="preserve">, but the number </w:t>
      </w:r>
      <m:oMath>
        <m:r>
          <w:rPr>
            <w:rFonts w:ascii="Cambria Math" w:hAnsi="Cambria Math"/>
          </w:rPr>
          <m:t>M</m:t>
        </m:r>
      </m:oMath>
      <w:r w:rsidR="4F280054" w:rsidRPr="5AFFA372">
        <w:rPr>
          <w:i/>
          <w:iCs/>
        </w:rPr>
        <w:t xml:space="preserve"> </w:t>
      </w:r>
      <w:r w:rsidR="3C86D26B">
        <w:t xml:space="preserve">who have had the virus is </w:t>
      </w:r>
      <w:r w:rsidR="00E23D28">
        <w:t>un</w:t>
      </w:r>
      <w:r w:rsidR="3C86D26B">
        <w:t>known. Traditional survey methods might not yield accurate results due to possible non-response or inaccurate self-reporting by students. To address this challenge, the official uses</w:t>
      </w:r>
      <w:r w:rsidR="394C6AAC">
        <w:t xml:space="preserve"> a negative hypergeometric sampling approach, ensuring a more reliable estimate by focusing on a specific number of confirmed cases. </w:t>
      </w:r>
    </w:p>
    <w:p w14:paraId="0421C296" w14:textId="64EFB988" w:rsidR="3087FB98" w:rsidRDefault="3087FB98" w:rsidP="6DF57A54">
      <w:r w:rsidRPr="6DF57A54">
        <w:t>The official decides to conduct a survey that continues until a pre-</w:t>
      </w:r>
      <w:r w:rsidR="72D61132" w:rsidRPr="6DF57A54">
        <w:t>determined</w:t>
      </w:r>
      <w:r w:rsidRPr="6DF57A54">
        <w:t xml:space="preserve"> number of COVID</w:t>
      </w:r>
      <w:r w:rsidR="6CF3ACF0" w:rsidRPr="6DF57A54">
        <w:t>-</w:t>
      </w:r>
      <w:r w:rsidRPr="6DF57A54">
        <w:t xml:space="preserve">19 cases, </w:t>
      </w:r>
      <m:oMath>
        <m:r>
          <w:rPr>
            <w:rFonts w:ascii="Cambria Math" w:hAnsi="Cambria Math"/>
          </w:rPr>
          <m:t>m</m:t>
        </m:r>
      </m:oMath>
      <w:r w:rsidRPr="6DF57A54">
        <w:t xml:space="preserve">, is reported, rather than randomly polling a fixed number of students. This method avoids the potential shortfall of not gathering enough case data. </w:t>
      </w:r>
      <w:bookmarkStart w:id="21" w:name="_Int_lYtg63TN"/>
      <w:r w:rsidR="757081B6" w:rsidRPr="6DF57A54">
        <w:t xml:space="preserve">This </w:t>
      </w:r>
      <w:r w:rsidR="2462209D" w:rsidRPr="6DF57A54">
        <w:t xml:space="preserve">approach </w:t>
      </w:r>
      <w:r w:rsidR="4AD6C6FC" w:rsidRPr="6DF57A54">
        <w:t>guarantees</w:t>
      </w:r>
      <w:r w:rsidR="2462209D" w:rsidRPr="6DF57A54">
        <w:t xml:space="preserve"> that each sampling effort results in a sufficient number of success</w:t>
      </w:r>
      <w:r w:rsidR="0A66D299" w:rsidRPr="6DF57A54">
        <w:t>es</w:t>
      </w:r>
      <w:r w:rsidR="2462209D" w:rsidRPr="6DF57A54">
        <w:t xml:space="preserve"> (in this case </w:t>
      </w:r>
      <w:r w:rsidR="7C1D802F" w:rsidRPr="6DF57A54">
        <w:t xml:space="preserve">COVID-19 cases), which is </w:t>
      </w:r>
      <w:commentRangeStart w:id="22"/>
      <w:r w:rsidR="7C1D802F" w:rsidRPr="6DF57A54">
        <w:t xml:space="preserve">crucial </w:t>
      </w:r>
      <w:commentRangeEnd w:id="22"/>
      <w:r w:rsidR="00CE1698">
        <w:rPr>
          <w:rStyle w:val="CommentReference"/>
        </w:rPr>
        <w:commentReference w:id="22"/>
      </w:r>
      <w:r w:rsidR="7C1D802F" w:rsidRPr="6DF57A54">
        <w:t xml:space="preserve">for making accurate and reliable population </w:t>
      </w:r>
      <w:r w:rsidR="11FD47A1" w:rsidRPr="6DF57A54">
        <w:t>estimates</w:t>
      </w:r>
      <w:r w:rsidR="7C1D802F" w:rsidRPr="6DF57A54">
        <w:t>.</w:t>
      </w:r>
      <w:bookmarkEnd w:id="21"/>
      <w:r w:rsidR="7C1D802F" w:rsidRPr="6DF57A54">
        <w:t xml:space="preserve"> </w:t>
      </w:r>
      <w:r w:rsidR="111FA604" w:rsidRPr="6DF57A54">
        <w:t xml:space="preserve">The survey only stops after </w:t>
      </w:r>
      <m:oMath>
        <m:r>
          <w:rPr>
            <w:rFonts w:ascii="Cambria Math" w:hAnsi="Cambria Math"/>
          </w:rPr>
          <m:t>m</m:t>
        </m:r>
      </m:oMath>
      <w:r w:rsidR="111FA604" w:rsidRPr="6DF57A54">
        <w:rPr>
          <w:i/>
          <w:iCs/>
        </w:rPr>
        <w:t xml:space="preserve"> </w:t>
      </w:r>
      <w:r w:rsidR="111FA604" w:rsidRPr="6DF57A54">
        <w:t xml:space="preserve">cases are collected, at which point the data gathered will allow the official to construct a </w:t>
      </w:r>
      <w:r w:rsidR="45628761" w:rsidRPr="6DF57A54">
        <w:t>confidence</w:t>
      </w:r>
      <w:r w:rsidR="111FA604" w:rsidRPr="6DF57A54">
        <w:t xml:space="preserve"> interval for </w:t>
      </w:r>
      <m:oMath>
        <m:r>
          <w:rPr>
            <w:rFonts w:ascii="Cambria Math" w:hAnsi="Cambria Math"/>
          </w:rPr>
          <m:t>M</m:t>
        </m:r>
      </m:oMath>
      <w:r w:rsidR="111FA604" w:rsidRPr="6DF57A54">
        <w:t xml:space="preserve">. These intervals are incredibly useful as they provide a range of plausible values for the number of </w:t>
      </w:r>
      <w:r w:rsidR="542183B6" w:rsidRPr="6DF57A54">
        <w:t>students</w:t>
      </w:r>
      <w:r w:rsidR="1D1663A3" w:rsidRPr="6DF57A54">
        <w:t xml:space="preserve"> who have had COVID-19, which is </w:t>
      </w:r>
      <w:r w:rsidR="7E824C9B" w:rsidRPr="6DF57A54">
        <w:t>crucial</w:t>
      </w:r>
      <w:r w:rsidR="1D1663A3" w:rsidRPr="6DF57A54">
        <w:t xml:space="preserve"> information for </w:t>
      </w:r>
      <w:r w:rsidR="3C62F416" w:rsidRPr="6DF57A54">
        <w:t>university</w:t>
      </w:r>
      <w:r w:rsidR="1D1663A3" w:rsidRPr="6DF57A54">
        <w:t xml:space="preserve"> health planning and </w:t>
      </w:r>
      <w:r w:rsidR="2E351AF6" w:rsidRPr="6DF57A54">
        <w:t>resource</w:t>
      </w:r>
      <w:r w:rsidR="1D1663A3" w:rsidRPr="6DF57A54">
        <w:t xml:space="preserve"> allocation</w:t>
      </w:r>
      <w:r w:rsidR="24F40EC4" w:rsidRPr="6DF57A54">
        <w:t xml:space="preserve"> and for ongoing or future health challenges</w:t>
      </w:r>
      <w:r w:rsidR="1D1663A3" w:rsidRPr="6DF57A54">
        <w:t xml:space="preserve">. </w:t>
      </w:r>
    </w:p>
    <w:p w14:paraId="4193ED69" w14:textId="4FDF3951" w:rsidR="11873F26" w:rsidRDefault="11873F26" w:rsidP="760493EF">
      <w:r>
        <w:t xml:space="preserve">We will now apply this methodology to real data. In January 2022, </w:t>
      </w:r>
      <w:r w:rsidR="4EBC27C7">
        <w:t xml:space="preserve">the total student population at Cal Poly </w:t>
      </w:r>
      <m:oMath>
        <m:r>
          <w:rPr>
            <w:rFonts w:ascii="Cambria Math" w:hAnsi="Cambria Math"/>
          </w:rPr>
          <m:t>N </m:t>
        </m:r>
      </m:oMath>
      <w:r w:rsidR="616BB8D1">
        <w:t xml:space="preserve">is </w:t>
      </w:r>
      <w:r>
        <w:t xml:space="preserve">21,778. </w:t>
      </w:r>
      <w:r w:rsidR="43BF2629">
        <w:t>It is known that 1,29</w:t>
      </w:r>
      <w:r w:rsidR="3F6A316D">
        <w:t>3</w:t>
      </w:r>
      <w:r w:rsidR="43BF2629">
        <w:t xml:space="preserve"> students have tested positive since October 20, 2021, but this number is treated as unknown in the estimation process. The goal is to estimate the total number of students who </w:t>
      </w:r>
      <w:r w:rsidR="412CF414">
        <w:t>have tested positive for COVID-19 (</w:t>
      </w:r>
      <m:oMath>
        <m:r>
          <w:rPr>
            <w:rFonts w:ascii="Cambria Math" w:hAnsi="Cambria Math"/>
          </w:rPr>
          <m:t>M </m:t>
        </m:r>
      </m:oMath>
      <w:r w:rsidR="52CCEE96">
        <w:t xml:space="preserve">) by continuing to survey until </w:t>
      </w:r>
      <m:oMath>
        <m:r>
          <w:rPr>
            <w:rFonts w:ascii="Cambria Math" w:hAnsi="Cambria Math"/>
          </w:rPr>
          <m:t>m= </m:t>
        </m:r>
      </m:oMath>
      <w:r w:rsidR="52CCEE96">
        <w:t xml:space="preserve"> </w:t>
      </w:r>
      <w:r w:rsidR="003E32E2">
        <w:t>20</w:t>
      </w:r>
      <w:r w:rsidR="52CCEE96">
        <w:t xml:space="preserve"> positives are found. During the data collection, a random sampling process was conducted to simulate the selection of students until </w:t>
      </w:r>
      <w:r w:rsidR="003E32E2">
        <w:t>20</w:t>
      </w:r>
      <w:r w:rsidR="52CCEE96">
        <w:t xml:space="preserve"> </w:t>
      </w:r>
      <w:r w:rsidR="503354B5">
        <w:t xml:space="preserve">positive </w:t>
      </w:r>
      <w:r w:rsidR="52CCEE96">
        <w:t>COV</w:t>
      </w:r>
      <w:r w:rsidR="107CDD70">
        <w:t>ID-19 cases were iden</w:t>
      </w:r>
      <w:r w:rsidR="1EF671D8">
        <w:t xml:space="preserve">tified. Throughout the process, the total number of students </w:t>
      </w:r>
      <w:proofErr w:type="gramStart"/>
      <w:r w:rsidR="1EF671D8">
        <w:t>sampled</w:t>
      </w:r>
      <w:proofErr w:type="gramEnd"/>
      <w:r w:rsidR="1EF671D8">
        <w:t xml:space="preserve"> and the number of negatives observed before reaching </w:t>
      </w:r>
      <w:r w:rsidR="003E32E2">
        <w:t>20</w:t>
      </w:r>
      <w:r w:rsidR="1EF671D8">
        <w:t xml:space="preserve"> positives were recorded. The results of the sampling showed that the total number of sample</w:t>
      </w:r>
      <w:r w:rsidR="028F3F41">
        <w:t>s</w:t>
      </w:r>
      <w:r w:rsidR="1EF671D8">
        <w:t xml:space="preserve"> taken to get </w:t>
      </w:r>
      <w:r w:rsidR="003E32E2">
        <w:t>20</w:t>
      </w:r>
      <w:r w:rsidR="1EF671D8">
        <w:t xml:space="preserve"> positives </w:t>
      </w:r>
      <w:commentRangeStart w:id="23"/>
      <w:r w:rsidR="1EF671D8">
        <w:t xml:space="preserve">was </w:t>
      </w:r>
      <w:proofErr w:type="gramStart"/>
      <w:r w:rsidR="00192EEA">
        <w:t xml:space="preserve">468 </w:t>
      </w:r>
      <w:r w:rsidR="1EF671D8">
        <w:t>,</w:t>
      </w:r>
      <w:proofErr w:type="gramEnd"/>
      <w:r w:rsidR="1EF671D8">
        <w:t xml:space="preserve"> </w:t>
      </w:r>
      <w:commentRangeEnd w:id="23"/>
      <w:r w:rsidR="00DB54F3">
        <w:rPr>
          <w:rStyle w:val="CommentReference"/>
        </w:rPr>
        <w:commentReference w:id="23"/>
      </w:r>
      <w:r w:rsidR="1EF671D8">
        <w:t xml:space="preserve">with </w:t>
      </w:r>
      <w:r w:rsidR="00192EEA">
        <w:t>448</w:t>
      </w:r>
      <w:r w:rsidR="1EF671D8">
        <w:t xml:space="preserve"> negat</w:t>
      </w:r>
      <w:r w:rsidR="0AAAD75C">
        <w:t xml:space="preserve">ives observed before obtaining the </w:t>
      </w:r>
      <w:r w:rsidR="00192EEA">
        <w:t>20</w:t>
      </w:r>
      <w:r w:rsidR="0AAAD75C">
        <w:t xml:space="preserve"> positives. </w:t>
      </w:r>
      <w:r w:rsidR="3FED07A8">
        <w:t>Using the observed data (</w:t>
      </w:r>
      <m:oMath>
        <m:r>
          <w:rPr>
            <w:rFonts w:ascii="Cambria Math" w:hAnsi="Cambria Math"/>
          </w:rPr>
          <m:t>m=</m:t>
        </m:r>
        <m:r>
          <w:rPr>
            <w:rFonts w:ascii="Cambria Math" w:hAnsi="Cambria Math"/>
          </w:rPr>
          <m:t>20</m:t>
        </m:r>
        <m:r>
          <w:rPr>
            <w:rFonts w:ascii="Cambria Math" w:hAnsi="Cambria Math"/>
          </w:rPr>
          <m:t>, x=</m:t>
        </m:r>
        <m:r>
          <w:rPr>
            <w:rFonts w:ascii="Cambria Math" w:hAnsi="Cambria Math"/>
          </w:rPr>
          <m:t>448</m:t>
        </m:r>
        <m:r>
          <w:rPr>
            <w:rFonts w:ascii="Cambria Math" w:hAnsi="Cambria Math"/>
          </w:rPr>
          <m:t>, N=21,778,α=0.05 </m:t>
        </m:r>
      </m:oMath>
      <w:r w:rsidR="747BD96B">
        <w:t xml:space="preserve">), the analog to the Clopper-Pearson method was applied to calculate the confidence interval for </w:t>
      </w:r>
      <m:oMath>
        <m:r>
          <w:rPr>
            <w:rFonts w:ascii="Cambria Math" w:hAnsi="Cambria Math"/>
          </w:rPr>
          <m:t>M </m:t>
        </m:r>
      </m:oMath>
      <w:commentRangeStart w:id="24"/>
      <w:commentRangeStart w:id="25"/>
      <w:r w:rsidR="34EB29CC">
        <w:t>.</w:t>
      </w:r>
      <w:commentRangeEnd w:id="24"/>
      <w:r w:rsidR="00BB4296">
        <w:rPr>
          <w:rStyle w:val="CommentReference"/>
        </w:rPr>
        <w:commentReference w:id="24"/>
      </w:r>
      <w:commentRangeEnd w:id="25"/>
      <w:r w:rsidR="00C77BC9">
        <w:rPr>
          <w:rStyle w:val="CommentReference"/>
        </w:rPr>
        <w:commentReference w:id="25"/>
      </w:r>
      <w:r w:rsidR="34EB29CC">
        <w:t xml:space="preserve"> </w:t>
      </w:r>
      <w:proofErr w:type="spellStart"/>
      <w:r w:rsidR="00FE2037">
        <w:t>Debany</w:t>
      </w:r>
      <w:proofErr w:type="spellEnd"/>
      <w:r w:rsidR="00FE2037">
        <w:t xml:space="preserve"> (2023</w:t>
      </w:r>
      <w:r w:rsidR="00B62BC0">
        <w:t>)</w:t>
      </w:r>
      <w:r w:rsidR="00FE2037">
        <w:t xml:space="preserve"> applied this </w:t>
      </w:r>
      <w:r w:rsidR="00B62BC0">
        <w:t>well-known</w:t>
      </w:r>
      <w:r w:rsidR="00FE2037">
        <w:t xml:space="preserve"> reliable method to the negative hypergeometric distribution, </w:t>
      </w:r>
      <w:r w:rsidR="00B62BC0">
        <w:t>and the methodology will</w:t>
      </w:r>
      <w:r w:rsidR="00D7624A">
        <w:t xml:space="preserve"> be introduced in detail shortly. </w:t>
      </w:r>
      <w:r w:rsidR="34EB29CC">
        <w:t xml:space="preserve">The calculated 95% confidence interval for </w:t>
      </w:r>
      <m:oMath>
        <m:r>
          <w:rPr>
            <w:rFonts w:ascii="Cambria Math" w:hAnsi="Cambria Math"/>
          </w:rPr>
          <m:t>M </m:t>
        </m:r>
      </m:oMath>
      <w:r w:rsidR="6F5D31E0">
        <w:t>was found to be [</w:t>
      </w:r>
      <w:proofErr w:type="gramStart"/>
      <w:r w:rsidR="003B2381">
        <w:t xml:space="preserve">577 </w:t>
      </w:r>
      <w:r w:rsidR="6F5D31E0">
        <w:t>,</w:t>
      </w:r>
      <w:proofErr w:type="gramEnd"/>
      <w:r w:rsidR="6F5D31E0">
        <w:t xml:space="preserve"> 1,</w:t>
      </w:r>
      <w:r w:rsidR="003B2381">
        <w:t>3</w:t>
      </w:r>
      <w:r w:rsidR="6F5D31E0">
        <w:t>6</w:t>
      </w:r>
      <w:r w:rsidR="003B2381">
        <w:t>2</w:t>
      </w:r>
      <w:r w:rsidR="6F5D31E0">
        <w:t xml:space="preserve">]. Thus, we are 95% </w:t>
      </w:r>
      <w:r w:rsidR="48098380">
        <w:t>confident</w:t>
      </w:r>
      <w:r w:rsidR="6F5D31E0">
        <w:t xml:space="preserve"> that the number of Cal Poly students who have had COVID-19 is between </w:t>
      </w:r>
      <w:r w:rsidR="003B2381">
        <w:t>577</w:t>
      </w:r>
      <w:r w:rsidR="6F5D31E0">
        <w:t xml:space="preserve"> and 1,</w:t>
      </w:r>
      <w:r w:rsidR="006C0F3B">
        <w:t>362</w:t>
      </w:r>
      <w:r w:rsidR="6F5D31E0">
        <w:t xml:space="preserve">. </w:t>
      </w:r>
      <w:r w:rsidR="3C798E09">
        <w:t xml:space="preserve">Although in practice we do not know the true value of </w:t>
      </w:r>
      <m:oMath>
        <m:r>
          <w:rPr>
            <w:rFonts w:ascii="Cambria Math" w:hAnsi="Cambria Math"/>
          </w:rPr>
          <m:t>M </m:t>
        </m:r>
      </m:oMath>
      <w:r w:rsidR="20F3275B">
        <w:t xml:space="preserve">, in this scenario, we do </w:t>
      </w:r>
      <w:r w:rsidR="1A503B32">
        <w:t>know</w:t>
      </w:r>
      <w:r w:rsidR="20F3275B">
        <w:t xml:space="preserve"> that </w:t>
      </w:r>
      <m:oMath>
        <m:r>
          <w:rPr>
            <w:rFonts w:ascii="Cambria Math" w:hAnsi="Cambria Math"/>
          </w:rPr>
          <m:t>M </m:t>
        </m:r>
      </m:oMath>
      <w:r w:rsidR="5849282B">
        <w:t>= 1,29</w:t>
      </w:r>
      <w:r w:rsidR="606092EE">
        <w:t>3</w:t>
      </w:r>
      <w:r w:rsidR="5849282B">
        <w:t xml:space="preserve">, which falls </w:t>
      </w:r>
      <w:r w:rsidR="006C0F3B">
        <w:t>in</w:t>
      </w:r>
      <w:r w:rsidR="5849282B">
        <w:t xml:space="preserve"> our confidence interval. </w:t>
      </w:r>
    </w:p>
    <w:p w14:paraId="2360A6D7" w14:textId="5BC27A82" w:rsidR="760493EF" w:rsidRDefault="760493EF" w:rsidP="760493EF"/>
    <w:p w14:paraId="582DF15F" w14:textId="6573BF0A" w:rsidR="760493EF" w:rsidRDefault="760493EF" w:rsidP="760493EF"/>
    <w:p w14:paraId="4F40D926" w14:textId="389147AD" w:rsidR="760493EF" w:rsidRDefault="64244E4D" w:rsidP="760493EF">
      <w:pPr>
        <w:rPr>
          <w:b/>
          <w:bCs/>
          <w:sz w:val="24"/>
          <w:szCs w:val="24"/>
        </w:rPr>
      </w:pPr>
      <w:commentRangeStart w:id="26"/>
      <w:commentRangeStart w:id="27"/>
      <w:r w:rsidRPr="004751B7">
        <w:rPr>
          <w:b/>
          <w:bCs/>
          <w:sz w:val="24"/>
          <w:szCs w:val="24"/>
        </w:rPr>
        <w:t xml:space="preserve">Methods </w:t>
      </w:r>
      <w:commentRangeEnd w:id="26"/>
      <w:r w:rsidR="00DB54F3">
        <w:rPr>
          <w:rStyle w:val="CommentReference"/>
        </w:rPr>
        <w:commentReference w:id="26"/>
      </w:r>
      <w:commentRangeEnd w:id="27"/>
      <w:r w:rsidR="0084540B">
        <w:rPr>
          <w:rStyle w:val="CommentReference"/>
        </w:rPr>
        <w:commentReference w:id="27"/>
      </w:r>
    </w:p>
    <w:p w14:paraId="07048549" w14:textId="4C771DC8" w:rsidR="004C5ADE" w:rsidRPr="004C5ADE" w:rsidRDefault="00AA4EF4" w:rsidP="760493EF">
      <w:pPr>
        <w:rPr>
          <w:rFonts w:eastAsiaTheme="minorEastAsia"/>
        </w:rPr>
      </w:pPr>
      <w:r>
        <w:t xml:space="preserve">In this section, we present various methods used to construct confidence intervals for </w:t>
      </w:r>
      <m:oMath>
        <m:r>
          <w:rPr>
            <w:rFonts w:ascii="Cambria Math" w:hAnsi="Cambria Math"/>
          </w:rPr>
          <m:t>M</m:t>
        </m:r>
      </m:oMath>
      <w:r w:rsidR="00A62588">
        <w:rPr>
          <w:rFonts w:eastAsiaTheme="minorEastAsia"/>
        </w:rPr>
        <w:t xml:space="preserve">. Beginning with large sample </w:t>
      </w:r>
      <w:r w:rsidR="005B4ABA">
        <w:rPr>
          <w:rFonts w:eastAsiaTheme="minorEastAsia"/>
        </w:rPr>
        <w:t>procedures</w:t>
      </w:r>
      <w:r w:rsidR="00A62588">
        <w:rPr>
          <w:rFonts w:eastAsiaTheme="minorEastAsia"/>
        </w:rPr>
        <w:t xml:space="preserve"> that </w:t>
      </w:r>
      <w:r w:rsidR="005B4ABA">
        <w:rPr>
          <w:rFonts w:eastAsiaTheme="minorEastAsia"/>
        </w:rPr>
        <w:t>use a normal approximation</w:t>
      </w:r>
      <w:r w:rsidR="004C5ADE">
        <w:rPr>
          <w:rFonts w:eastAsiaTheme="minorEastAsia"/>
        </w:rPr>
        <w:t xml:space="preserve">. We will discover that these methods provide poor coverage, especially with small sample sizes. Thus, we turn to methods with strict coverage, starting with the analog to the Clopper-Pearson method. However, while this approach ensures coverage, it tends to be overly conservative and does not minimize cardinality. </w:t>
      </w:r>
      <w:r w:rsidR="007966A2">
        <w:rPr>
          <w:rFonts w:eastAsiaTheme="minorEastAsia"/>
        </w:rPr>
        <w:t xml:space="preserve">Therefore, we explore multiple minimal cardinality </w:t>
      </w:r>
      <w:r w:rsidR="0078048A">
        <w:rPr>
          <w:rFonts w:eastAsiaTheme="minorEastAsia"/>
        </w:rPr>
        <w:t>procedures</w:t>
      </w:r>
      <w:r w:rsidR="007966A2">
        <w:rPr>
          <w:rFonts w:eastAsiaTheme="minorEastAsia"/>
        </w:rPr>
        <w:t xml:space="preserve">, in addition to </w:t>
      </w:r>
      <w:proofErr w:type="spellStart"/>
      <w:r w:rsidR="007966A2">
        <w:rPr>
          <w:rFonts w:eastAsiaTheme="minorEastAsia"/>
        </w:rPr>
        <w:t>Blaker’s</w:t>
      </w:r>
      <w:proofErr w:type="spellEnd"/>
      <w:r w:rsidR="007966A2">
        <w:rPr>
          <w:rFonts w:eastAsiaTheme="minorEastAsia"/>
        </w:rPr>
        <w:t xml:space="preserve"> Method and the </w:t>
      </w:r>
      <w:r w:rsidR="0078048A">
        <w:rPr>
          <w:rFonts w:eastAsiaTheme="minorEastAsia"/>
        </w:rPr>
        <w:t xml:space="preserve">Conditional Minimal Cardinality (CMC) method. </w:t>
      </w:r>
    </w:p>
    <w:p w14:paraId="534B658F" w14:textId="3647980C" w:rsidR="00A55B18" w:rsidRDefault="00A55B18" w:rsidP="760493EF">
      <w:pPr>
        <w:rPr>
          <w:b/>
          <w:bCs/>
        </w:rPr>
      </w:pPr>
      <w:r>
        <w:rPr>
          <w:b/>
          <w:bCs/>
        </w:rPr>
        <w:t xml:space="preserve">Approximate Confidence Intervals (Zhang &amp; Johnson) </w:t>
      </w:r>
    </w:p>
    <w:p w14:paraId="780EAD80" w14:textId="7CEC9925" w:rsidR="00A55B18" w:rsidRDefault="00136584" w:rsidP="760493EF">
      <w:r w:rsidRPr="00136584">
        <w:t xml:space="preserve">Zhang &amp; Johnson (2011) </w:t>
      </w:r>
      <w:r w:rsidR="00480F08">
        <w:t xml:space="preserve">proposed </w:t>
      </w:r>
      <w:r w:rsidR="003D4C75">
        <w:t xml:space="preserve">using </w:t>
      </w:r>
      <w:r w:rsidR="0048633B">
        <w:t>large sample</w:t>
      </w:r>
      <w:r w:rsidR="003D4C75">
        <w:t xml:space="preserve"> approximatio</w:t>
      </w:r>
      <w:r w:rsidR="0048633B">
        <w:t>ns</w:t>
      </w:r>
      <w:r w:rsidR="003D4C75">
        <w:t xml:space="preserve"> to approach providing confidence intervals for the negative hypergeometric distribution whe</w:t>
      </w:r>
      <w:r w:rsidR="001057F3">
        <w:t xml:space="preserve">n estimated the number of successes, </w:t>
      </w:r>
      <m:oMath>
        <m:r>
          <w:rPr>
            <w:rFonts w:ascii="Cambria Math" w:hAnsi="Cambria Math"/>
          </w:rPr>
          <m:t>M</m:t>
        </m:r>
      </m:oMath>
      <w:r w:rsidR="001057F3">
        <w:t xml:space="preserve">, assuming the total population size, </w:t>
      </w:r>
      <m:oMath>
        <m:r>
          <w:rPr>
            <w:rFonts w:ascii="Cambria Math" w:hAnsi="Cambria Math"/>
          </w:rPr>
          <m:t>N</m:t>
        </m:r>
      </m:oMath>
      <w:r w:rsidR="001057F3">
        <w:t xml:space="preserve">, is known. To do this, they investigated using the maximum </w:t>
      </w:r>
      <w:r w:rsidR="008C7247">
        <w:t>likelihood</w:t>
      </w:r>
      <w:r w:rsidR="001057F3">
        <w:t xml:space="preserve"> estimator and an unbiased estimator. </w:t>
      </w:r>
      <w:r w:rsidR="008C7247">
        <w:t>They also used the method of Taylor’s series</w:t>
      </w:r>
      <w:r w:rsidR="002F0715">
        <w:t xml:space="preserve"> expansions</w:t>
      </w:r>
      <w:r w:rsidR="008C7247">
        <w:t xml:space="preserve"> to find </w:t>
      </w:r>
      <w:r w:rsidR="00575937">
        <w:t xml:space="preserve">approximations for the variance. </w:t>
      </w:r>
    </w:p>
    <w:p w14:paraId="50880291" w14:textId="1170A013" w:rsidR="00CF09BC" w:rsidRDefault="00CF09BC" w:rsidP="760493EF">
      <w:pPr>
        <w:rPr>
          <w:b/>
          <w:bCs/>
          <w:color w:val="000000" w:themeColor="text1"/>
        </w:rPr>
      </w:pPr>
      <w:r w:rsidRPr="00FE7C67">
        <w:rPr>
          <w:b/>
          <w:bCs/>
        </w:rPr>
        <w:t xml:space="preserve">Maximum </w:t>
      </w:r>
      <w:r w:rsidR="00FE7C67" w:rsidRPr="00FE7C67">
        <w:rPr>
          <w:b/>
          <w:bCs/>
        </w:rPr>
        <w:t>Likelihood</w:t>
      </w:r>
      <w:r w:rsidRPr="00FE7C67">
        <w:rPr>
          <w:b/>
          <w:bCs/>
        </w:rPr>
        <w:t xml:space="preserve"> </w:t>
      </w:r>
      <w:r w:rsidR="00FE7C67" w:rsidRPr="000B337C">
        <w:rPr>
          <w:b/>
          <w:bCs/>
        </w:rPr>
        <w:t>Estimator</w:t>
      </w:r>
      <w:r w:rsidRPr="000B337C">
        <w:rPr>
          <w:b/>
          <w:bCs/>
        </w:rPr>
        <w:t xml:space="preserve"> </w:t>
      </w:r>
      <w:r w:rsidR="00FE7C67" w:rsidRPr="000B337C">
        <w:rPr>
          <w:b/>
          <w:bCs/>
        </w:rPr>
        <w:t xml:space="preserve">for </w:t>
      </w:r>
      <m:oMath>
        <m:r>
          <m:rPr>
            <m:sty m:val="bi"/>
          </m:rPr>
          <w:rPr>
            <w:rFonts w:ascii="Cambria Math" w:hAnsi="Cambria Math"/>
          </w:rPr>
          <m:t>M</m:t>
        </m:r>
      </m:oMath>
      <w:r w:rsidR="00FE7C67" w:rsidRPr="00DF59BA">
        <w:rPr>
          <w:b/>
          <w:bCs/>
          <w:color w:val="000000" w:themeColor="text1"/>
        </w:rPr>
        <w:t xml:space="preserve"> </w:t>
      </w:r>
    </w:p>
    <w:p w14:paraId="0C7BE155" w14:textId="0EBC1214" w:rsidR="008E5DED" w:rsidRDefault="008E5DED" w:rsidP="760493EF">
      <w:pPr>
        <w:rPr>
          <w:color w:val="000000" w:themeColor="text1"/>
        </w:rPr>
      </w:pPr>
      <w:r>
        <w:rPr>
          <w:color w:val="000000" w:themeColor="text1"/>
        </w:rPr>
        <w:t xml:space="preserve">One approach to approximate confidence intervals is to use the MLE. </w:t>
      </w:r>
    </w:p>
    <w:p w14:paraId="2C33ABB1" w14:textId="7EB54DF0" w:rsidR="005D1689" w:rsidRPr="005D1689" w:rsidRDefault="005D1689" w:rsidP="760493EF">
      <w:r>
        <w:rPr>
          <w:color w:val="000000" w:themeColor="text1"/>
        </w:rPr>
        <w:t xml:space="preserve">The maximum likelihood estimator (MLE) for </w:t>
      </w:r>
      <m:oMath>
        <m:r>
          <w:rPr>
            <w:rFonts w:ascii="Cambria Math" w:hAnsi="Cambria Math"/>
          </w:rPr>
          <m:t>M</m:t>
        </m:r>
      </m:oMath>
      <w:r>
        <w:rPr>
          <w:color w:val="000000" w:themeColor="text1"/>
        </w:rPr>
        <w:t xml:space="preserve"> is: </w:t>
      </w:r>
    </w:p>
    <w:p w14:paraId="35D10AF6" w14:textId="78BEDF8F" w:rsidR="00FE7C67" w:rsidRPr="0074433E" w:rsidRDefault="00B77F77" w:rsidP="760493EF">
      <w:pPr>
        <w:rPr>
          <w:rFonts w:eastAsiaTheme="minorEastAsia"/>
          <w:color w:val="000000" w:themeColor="text1"/>
        </w:rPr>
      </w:pPr>
      <m:oMathPara>
        <m:oMath>
          <m:f>
            <m:fPr>
              <m:ctrlPr>
                <w:rPr>
                  <w:rFonts w:ascii="Cambria Math" w:hAnsi="Cambria Math"/>
                  <w:color w:val="000000" w:themeColor="text1"/>
                </w:rPr>
              </m:ctrlPr>
            </m:fPr>
            <m:num>
              <m:r>
                <w:rPr>
                  <w:rFonts w:ascii="Cambria Math" w:hAnsi="Cambria Math"/>
                  <w:color w:val="000000" w:themeColor="text1"/>
                </w:rPr>
                <m:t>Nm</m:t>
              </m:r>
            </m:num>
            <m:den>
              <m:r>
                <w:rPr>
                  <w:rFonts w:ascii="Cambria Math" w:hAnsi="Cambria Math"/>
                  <w:color w:val="000000" w:themeColor="text1"/>
                </w:rPr>
                <m:t>n</m:t>
              </m:r>
            </m:den>
          </m:f>
          <m:r>
            <w:rPr>
              <w:rFonts w:ascii="Cambria Math" w:hAnsi="Cambria Math"/>
              <w:color w:val="000000" w:themeColor="text1"/>
            </w:rPr>
            <m:t xml:space="preserve">≤ </m:t>
          </m:r>
          <m:acc>
            <m:accPr>
              <m:ctrlPr>
                <w:rPr>
                  <w:rFonts w:ascii="Cambria Math" w:hAnsi="Cambria Math"/>
                  <w:color w:val="000000" w:themeColor="text1"/>
                </w:rPr>
              </m:ctrlPr>
            </m:accPr>
            <m:e>
              <m:f>
                <m:fPr>
                  <m:ctrlPr>
                    <w:del w:id="28" w:author="Bret A. Holladay" w:date="2024-05-07T08:17:00Z">
                      <w:rPr>
                        <w:rFonts w:ascii="Cambria Math" w:hAnsi="Cambria Math"/>
                        <w:color w:val="000000" w:themeColor="text1"/>
                      </w:rPr>
                    </w:del>
                  </m:ctrlPr>
                </m:fPr>
                <m:num>
                  <m:r>
                    <w:del w:id="29" w:author="Bret A. Holladay" w:date="2024-05-07T08:17:00Z">
                      <w:rPr>
                        <w:rFonts w:ascii="Cambria Math" w:hAnsi="Cambria Math"/>
                        <w:color w:val="000000" w:themeColor="text1"/>
                      </w:rPr>
                      <m:t>Nm</m:t>
                    </w:del>
                  </m:r>
                </m:num>
                <m:den>
                  <m:r>
                    <w:del w:id="30" w:author="Bret A. Holladay" w:date="2024-05-07T08:17:00Z">
                      <w:rPr>
                        <w:rFonts w:ascii="Cambria Math" w:hAnsi="Cambria Math"/>
                        <w:color w:val="000000" w:themeColor="text1"/>
                      </w:rPr>
                      <m:t>n</m:t>
                    </w:del>
                  </m:r>
                </m:den>
              </m:f>
              <m:r>
                <w:del w:id="31" w:author="Bret A. Holladay" w:date="2024-05-07T08:17:00Z">
                  <w:rPr>
                    <w:rFonts w:ascii="Cambria Math" w:hAnsi="Cambria Math"/>
                    <w:color w:val="000000" w:themeColor="text1"/>
                  </w:rPr>
                  <m:t>≤</m:t>
                </w:del>
              </m:r>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MLE</m:t>
                  </m:r>
                </m:sub>
              </m:sSub>
            </m:e>
          </m:acc>
          <m:r>
            <w:rPr>
              <w:rFonts w:ascii="Cambria Math" w:hAnsi="Cambria Math"/>
              <w:color w:val="000000" w:themeColor="text1"/>
            </w:rPr>
            <m:t>&lt;</m:t>
          </m:r>
          <m:f>
            <m:fPr>
              <m:ctrlPr>
                <w:rPr>
                  <w:rFonts w:ascii="Cambria Math" w:hAnsi="Cambria Math"/>
                  <w:color w:val="000000" w:themeColor="text1"/>
                </w:rPr>
              </m:ctrlPr>
            </m:fPr>
            <m:num>
              <m:d>
                <m:dPr>
                  <m:ctrlPr>
                    <w:rPr>
                      <w:rFonts w:ascii="Cambria Math" w:hAnsi="Cambria Math"/>
                      <w:color w:val="000000" w:themeColor="text1"/>
                    </w:rPr>
                  </m:ctrlPr>
                </m:dPr>
                <m:e>
                  <m:r>
                    <w:rPr>
                      <w:rFonts w:ascii="Cambria Math" w:hAnsi="Cambria Math"/>
                      <w:color w:val="000000" w:themeColor="text1"/>
                    </w:rPr>
                    <m:t>N+1</m:t>
                  </m:r>
                </m:e>
              </m:d>
              <m:r>
                <w:rPr>
                  <w:rFonts w:ascii="Cambria Math" w:hAnsi="Cambria Math"/>
                  <w:color w:val="000000" w:themeColor="text1"/>
                </w:rPr>
                <m:t>m</m:t>
              </m:r>
            </m:num>
            <m:den>
              <m:r>
                <w:rPr>
                  <w:rFonts w:ascii="Cambria Math" w:hAnsi="Cambria Math"/>
                  <w:color w:val="000000" w:themeColor="text1"/>
                </w:rPr>
                <m:t>n</m:t>
              </m:r>
            </m:den>
          </m:f>
        </m:oMath>
      </m:oMathPara>
    </w:p>
    <w:p w14:paraId="1F823885" w14:textId="77222AE1" w:rsidR="0074433E" w:rsidRPr="00A82734" w:rsidRDefault="00764F0A" w:rsidP="760493EF">
      <w:pPr>
        <w:rPr>
          <w:rFonts w:eastAsiaTheme="minorEastAsia"/>
          <w:color w:val="000000" w:themeColor="text1"/>
        </w:rPr>
      </w:pPr>
      <w:r>
        <w:rPr>
          <w:rFonts w:eastAsiaTheme="minorEastAsia"/>
          <w:color w:val="000000" w:themeColor="text1"/>
        </w:rPr>
        <w:t xml:space="preserve">Using the Taylor series method to find an estimator for the standard error of the MLE for </w:t>
      </w:r>
      <m:oMath>
        <m:r>
          <w:rPr>
            <w:rFonts w:ascii="Cambria Math" w:hAnsi="Cambria Math"/>
          </w:rPr>
          <m:t>M</m:t>
        </m:r>
      </m:oMath>
      <w:r>
        <w:rPr>
          <w:rFonts w:eastAsiaTheme="minorEastAsia"/>
          <w:color w:val="000000" w:themeColor="text1"/>
        </w:rPr>
        <w:t xml:space="preserve"> gives the following: </w:t>
      </w:r>
    </w:p>
    <w:p w14:paraId="32FD770F" w14:textId="68CF33E9" w:rsidR="00DF59BA" w:rsidRPr="00764F0A" w:rsidRDefault="00D95ABE" w:rsidP="760493EF">
      <w:pPr>
        <w:rPr>
          <w:rFonts w:eastAsiaTheme="minorEastAsia"/>
          <w:color w:val="000000" w:themeColor="text1"/>
        </w:rPr>
      </w:pPr>
      <m:oMathPara>
        <m:oMath>
          <m:r>
            <w:rPr>
              <w:rFonts w:ascii="Cambria Math" w:eastAsiaTheme="minorEastAsia" w:hAnsi="Cambria Math"/>
              <w:color w:val="000000" w:themeColor="text1"/>
            </w:rPr>
            <m:t>S</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acc>
                <m:accPr>
                  <m:ctrlPr>
                    <w:rPr>
                      <w:rFonts w:ascii="Cambria Math" w:eastAsiaTheme="minorEastAsia" w:hAnsi="Cambria Math"/>
                      <w:i/>
                      <w:color w:val="000000" w:themeColor="text1"/>
                    </w:rPr>
                  </m:ctrlPr>
                </m:acc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MLE</m:t>
                      </m:r>
                    </m:sub>
                  </m:sSub>
                </m:e>
              </m:acc>
            </m:sub>
          </m:sSub>
          <m:r>
            <w:rPr>
              <w:rFonts w:ascii="Cambria Math" w:eastAsiaTheme="minorEastAsia" w:hAnsi="Cambria Math"/>
              <w:color w:val="000000" w:themeColor="text1"/>
            </w:rPr>
            <m:t>=</m:t>
          </m:r>
          <m:f>
            <m:fPr>
              <m:ctrlPr>
                <w:rPr>
                  <w:rFonts w:ascii="Cambria Math" w:hAnsi="Cambria Math"/>
                  <w:color w:val="000000" w:themeColor="text1"/>
                </w:rPr>
              </m:ctrlPr>
            </m:fPr>
            <m:num>
              <m:r>
                <w:rPr>
                  <w:rFonts w:ascii="Cambria Math" w:eastAsiaTheme="minorEastAsia" w:hAnsi="Cambria Math"/>
                  <w:color w:val="000000" w:themeColor="text1"/>
                </w:rPr>
                <m:t>N(</m:t>
              </m:r>
              <m:acc>
                <m:accPr>
                  <m:ctrlPr>
                    <w:rPr>
                      <w:rFonts w:ascii="Cambria Math" w:eastAsiaTheme="minorEastAsia" w:hAnsi="Cambria Math"/>
                      <w:i/>
                      <w:color w:val="000000" w:themeColor="text1"/>
                    </w:rPr>
                  </m:ctrlPr>
                </m:acc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MLE</m:t>
                      </m:r>
                    </m:sub>
                  </m:sSub>
                </m:e>
              </m:acc>
              <m:r>
                <w:rPr>
                  <w:rFonts w:ascii="Cambria Math" w:eastAsiaTheme="minorEastAsia" w:hAnsi="Cambria Math"/>
                  <w:color w:val="000000" w:themeColor="text1"/>
                </w:rPr>
                <m:t>+1)</m:t>
              </m:r>
            </m:num>
            <m:den>
              <m:r>
                <w:rPr>
                  <w:rFonts w:ascii="Cambria Math" w:hAnsi="Cambria Math"/>
                  <w:color w:val="000000" w:themeColor="text1"/>
                </w:rPr>
                <m:t>N+1</m:t>
              </m:r>
            </m:den>
          </m:f>
          <m:rad>
            <m:radPr>
              <m:degHide m:val="1"/>
              <m:ctrlPr>
                <w:rPr>
                  <w:rFonts w:ascii="Cambria Math" w:eastAsiaTheme="minorEastAsia" w:hAnsi="Cambria Math"/>
                  <w:i/>
                  <w:color w:val="000000" w:themeColor="text1"/>
                </w:rPr>
              </m:ctrlPr>
            </m:radPr>
            <m:deg/>
            <m:e>
              <m:f>
                <m:fPr>
                  <m:ctrlPr>
                    <w:rPr>
                      <w:rFonts w:ascii="Cambria Math" w:hAnsi="Cambria Math"/>
                      <w:color w:val="000000" w:themeColor="text1"/>
                    </w:rPr>
                  </m:ctrlPr>
                </m:fPr>
                <m:num>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acc>
                        <m:accPr>
                          <m:ctrlPr>
                            <w:rPr>
                              <w:rFonts w:ascii="Cambria Math" w:eastAsiaTheme="minorEastAsia" w:hAnsi="Cambria Math"/>
                              <w:i/>
                              <w:color w:val="000000" w:themeColor="text1"/>
                            </w:rPr>
                          </m:ctrlPr>
                        </m:acc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MLE</m:t>
                              </m:r>
                            </m:sub>
                          </m:sSub>
                        </m:e>
                      </m:acc>
                    </m:e>
                  </m:d>
                  <m:r>
                    <w:rPr>
                      <w:rFonts w:ascii="Cambria Math" w:eastAsiaTheme="minorEastAsia" w:hAnsi="Cambria Math"/>
                      <w:color w:val="000000" w:themeColor="text1"/>
                    </w:rPr>
                    <m:t>(</m:t>
                  </m:r>
                  <m:acc>
                    <m:accPr>
                      <m:ctrlPr>
                        <w:rPr>
                          <w:rFonts w:ascii="Cambria Math" w:eastAsiaTheme="minorEastAsia" w:hAnsi="Cambria Math"/>
                          <w:i/>
                          <w:color w:val="000000" w:themeColor="text1"/>
                        </w:rPr>
                      </m:ctrlPr>
                    </m:acc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MLE</m:t>
                          </m:r>
                        </m:sub>
                      </m:sSub>
                    </m:e>
                  </m:acc>
                  <m:r>
                    <w:rPr>
                      <w:rFonts w:ascii="Cambria Math" w:eastAsiaTheme="minorEastAsia" w:hAnsi="Cambria Math"/>
                      <w:color w:val="000000" w:themeColor="text1"/>
                    </w:rPr>
                    <m:t>-m+1)</m:t>
                  </m:r>
                </m:num>
                <m:den>
                  <m:r>
                    <w:rPr>
                      <w:rFonts w:ascii="Cambria Math" w:hAnsi="Cambria Math"/>
                      <w:color w:val="000000" w:themeColor="text1"/>
                    </w:rPr>
                    <m:t>m</m:t>
                  </m:r>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acc>
                    <m:accPr>
                      <m:ctrlPr>
                        <w:rPr>
                          <w:rFonts w:ascii="Cambria Math" w:eastAsiaTheme="minorEastAsia" w:hAnsi="Cambria Math"/>
                          <w:i/>
                          <w:color w:val="000000" w:themeColor="text1"/>
                        </w:rPr>
                      </m:ctrlPr>
                    </m:acc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MLE</m:t>
                          </m:r>
                        </m:sub>
                      </m:sSub>
                      <m:r>
                        <w:rPr>
                          <w:rFonts w:ascii="Cambria Math" w:eastAsiaTheme="minorEastAsia" w:hAnsi="Cambria Math"/>
                          <w:color w:val="000000" w:themeColor="text1"/>
                        </w:rPr>
                        <m:t>+2)</m:t>
                      </m:r>
                    </m:e>
                  </m:acc>
                </m:den>
              </m:f>
            </m:e>
          </m:rad>
          <m:r>
            <w:rPr>
              <w:rFonts w:ascii="Cambria Math" w:eastAsiaTheme="minorEastAsia" w:hAnsi="Cambria Math"/>
              <w:color w:val="000000" w:themeColor="text1"/>
            </w:rPr>
            <m:t xml:space="preserve"> </m:t>
          </m:r>
        </m:oMath>
      </m:oMathPara>
    </w:p>
    <w:p w14:paraId="495C3336" w14:textId="0325845B" w:rsidR="00764F0A" w:rsidRPr="00DD6E4F" w:rsidRDefault="00764F0A" w:rsidP="760493EF">
      <w:pPr>
        <w:rPr>
          <w:rFonts w:eastAsiaTheme="minorEastAsia"/>
          <w:color w:val="000000" w:themeColor="text1"/>
        </w:rPr>
      </w:pPr>
      <w:r>
        <w:rPr>
          <w:rFonts w:eastAsiaTheme="minorEastAsia"/>
          <w:color w:val="000000" w:themeColor="text1"/>
        </w:rPr>
        <w:t xml:space="preserve">Putting the </w:t>
      </w:r>
      <w:r w:rsidR="00696162">
        <w:rPr>
          <w:rFonts w:eastAsiaTheme="minorEastAsia"/>
          <w:color w:val="000000" w:themeColor="text1"/>
        </w:rPr>
        <w:t xml:space="preserve">MLE and standard error together, </w:t>
      </w:r>
      <w:r w:rsidR="007F5CC3">
        <w:rPr>
          <w:rFonts w:eastAsiaTheme="minorEastAsia"/>
          <w:color w:val="000000" w:themeColor="text1"/>
        </w:rPr>
        <w:t xml:space="preserve">a </w:t>
      </w:r>
      <w:r w:rsidR="007F5CC3">
        <w:rPr>
          <w:rFonts w:eastAsiaTheme="minorEastAsia"/>
        </w:rPr>
        <w:t xml:space="preserve">100(1 - </w:t>
      </w:r>
      <m:oMath>
        <m:r>
          <w:rPr>
            <w:rFonts w:ascii="Cambria Math" w:eastAsiaTheme="minorEastAsia" w:hAnsi="Cambria Math"/>
          </w:rPr>
          <m:t>α</m:t>
        </m:r>
      </m:oMath>
      <w:r w:rsidR="007F5CC3">
        <w:rPr>
          <w:rFonts w:eastAsiaTheme="minorEastAsia"/>
        </w:rPr>
        <w:t xml:space="preserve">)% confidence interval for the MLE of </w:t>
      </w:r>
      <m:oMath>
        <m:r>
          <w:rPr>
            <w:rFonts w:ascii="Cambria Math" w:hAnsi="Cambria Math"/>
          </w:rPr>
          <m:t>M</m:t>
        </m:r>
      </m:oMath>
      <w:r w:rsidR="007F5CC3">
        <w:rPr>
          <w:rFonts w:eastAsiaTheme="minorEastAsia"/>
        </w:rPr>
        <w:t xml:space="preserve"> is:</w:t>
      </w:r>
    </w:p>
    <w:p w14:paraId="2FE6B054" w14:textId="54D57EA9" w:rsidR="00DD6E4F" w:rsidRPr="00DC26C5" w:rsidRDefault="00041AC2" w:rsidP="760493EF">
      <w:pPr>
        <w:rPr>
          <w:rFonts w:eastAsiaTheme="minorEastAsia"/>
          <w:color w:val="000000" w:themeColor="text1"/>
        </w:rPr>
      </w:pPr>
      <m:oMathPara>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MLE</m:t>
              </m:r>
            </m:sub>
          </m:sSub>
          <m:r>
            <w:rPr>
              <w:rFonts w:ascii="Cambria Math" w:hAnsi="Cambria Math"/>
            </w:rPr>
            <m:t xml:space="preserve">= </m:t>
          </m:r>
          <m:r>
            <w:rPr>
              <w:rFonts w:ascii="Cambria Math" w:hAnsi="Cambria Math"/>
              <w:color w:val="000000" w:themeColor="text1"/>
            </w:rPr>
            <m:t xml:space="preserve"> </m:t>
          </m:r>
          <m:acc>
            <m:accPr>
              <m:ctrlPr>
                <w:rPr>
                  <w:rFonts w:ascii="Cambria Math" w:hAnsi="Cambria Math"/>
                  <w:color w:val="000000" w:themeColor="text1"/>
                </w:rPr>
              </m:ctrlPr>
            </m:accPr>
            <m:e>
              <m:f>
                <m:fPr>
                  <m:ctrlPr>
                    <w:del w:id="32" w:author="Bret A. Holladay" w:date="2024-05-07T08:17:00Z">
                      <w:rPr>
                        <w:rFonts w:ascii="Cambria Math" w:hAnsi="Cambria Math"/>
                        <w:color w:val="000000" w:themeColor="text1"/>
                      </w:rPr>
                    </w:del>
                  </m:ctrlPr>
                </m:fPr>
                <m:num>
                  <m:r>
                    <w:del w:id="33" w:author="Bret A. Holladay" w:date="2024-05-07T08:17:00Z">
                      <w:rPr>
                        <w:rFonts w:ascii="Cambria Math" w:hAnsi="Cambria Math"/>
                        <w:color w:val="000000" w:themeColor="text1"/>
                      </w:rPr>
                      <m:t>Nm</m:t>
                    </w:del>
                  </m:r>
                </m:num>
                <m:den>
                  <m:r>
                    <w:del w:id="34" w:author="Bret A. Holladay" w:date="2024-05-07T08:17:00Z">
                      <w:rPr>
                        <w:rFonts w:ascii="Cambria Math" w:hAnsi="Cambria Math"/>
                        <w:color w:val="000000" w:themeColor="text1"/>
                      </w:rPr>
                      <m:t>n</m:t>
                    </w:del>
                  </m:r>
                </m:den>
              </m:f>
              <m:r>
                <w:del w:id="35" w:author="Bret A. Holladay" w:date="2024-05-07T08:17:00Z">
                  <w:rPr>
                    <w:rFonts w:ascii="Cambria Math" w:hAnsi="Cambria Math"/>
                    <w:color w:val="000000" w:themeColor="text1"/>
                  </w:rPr>
                  <m:t>≤</m:t>
                </w:del>
              </m:r>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MLE</m:t>
                  </m:r>
                </m:sub>
              </m:sSub>
            </m:e>
          </m:acc>
          <m:r>
            <w:rPr>
              <w:rFonts w:ascii="Cambria Math" w:hAnsi="Cambria Math"/>
              <w:color w:val="000000" w:themeColor="text1"/>
            </w:rPr>
            <m:t>±</m:t>
          </m:r>
          <w:commentRangeStart w:id="36"/>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α/2</m:t>
              </m:r>
            </m:sub>
          </m:sSub>
          <w:commentRangeEnd w:id="36"/>
          <m:r>
            <m:rPr>
              <m:sty m:val="p"/>
            </m:rPr>
            <w:rPr>
              <w:rStyle w:val="CommentReference"/>
            </w:rPr>
            <w:commentReference w:id="36"/>
          </m:r>
          <m:r>
            <w:rPr>
              <w:rFonts w:ascii="Cambria Math" w:hAnsi="Cambria Math"/>
              <w:color w:val="000000" w:themeColor="text1"/>
            </w:rPr>
            <m:t>S</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acc>
                <m:accPr>
                  <m:ctrlPr>
                    <w:rPr>
                      <w:rFonts w:ascii="Cambria Math" w:eastAsiaTheme="minorEastAsia" w:hAnsi="Cambria Math"/>
                      <w:i/>
                      <w:color w:val="000000" w:themeColor="text1"/>
                    </w:rPr>
                  </m:ctrlPr>
                </m:acc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MLE</m:t>
                      </m:r>
                    </m:sub>
                  </m:sSub>
                </m:e>
              </m:acc>
            </m:sub>
          </m:sSub>
        </m:oMath>
      </m:oMathPara>
    </w:p>
    <w:p w14:paraId="3F98B191" w14:textId="22E86E75" w:rsidR="007A13E6" w:rsidRDefault="007A13E6" w:rsidP="760493EF">
      <w:pPr>
        <w:rPr>
          <w:rFonts w:eastAsiaTheme="minorEastAsia"/>
          <w:color w:val="000000" w:themeColor="text1"/>
        </w:rPr>
      </w:pPr>
      <w:r>
        <w:rPr>
          <w:rFonts w:eastAsiaTheme="minorEastAsia"/>
          <w:color w:val="000000" w:themeColor="text1"/>
        </w:rPr>
        <w:t xml:space="preserve">where </w:t>
      </w:r>
      <w:commentRangeStart w:id="37"/>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α/2</m:t>
            </m:r>
          </m:sub>
        </m:sSub>
        <w:commentRangeEnd w:id="37"/>
        <m:r>
          <m:rPr>
            <m:sty m:val="p"/>
          </m:rPr>
          <w:rPr>
            <w:rStyle w:val="CommentReference"/>
          </w:rPr>
          <w:commentReference w:id="37"/>
        </m:r>
      </m:oMath>
      <w:r>
        <w:rPr>
          <w:rFonts w:eastAsiaTheme="minorEastAsia"/>
          <w:color w:val="000000" w:themeColor="text1"/>
        </w:rPr>
        <w:t xml:space="preserve"> </w:t>
      </w:r>
      <w:r w:rsidR="002168DA">
        <w:rPr>
          <w:rFonts w:eastAsiaTheme="minorEastAsia"/>
          <w:color w:val="000000" w:themeColor="text1"/>
        </w:rPr>
        <w:t xml:space="preserve">represents the critical value from the standard normal distribution corresponding to a cumulative probability of </w:t>
      </w:r>
      <m:oMath>
        <m:r>
          <w:rPr>
            <w:rFonts w:ascii="Cambria Math" w:eastAsiaTheme="minorEastAsia" w:hAnsi="Cambria Math"/>
            <w:color w:val="000000" w:themeColor="text1"/>
          </w:rPr>
          <m:t>1-</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α</m:t>
            </m:r>
          </m:num>
          <m:den>
            <m:r>
              <w:rPr>
                <w:rFonts w:ascii="Cambria Math" w:eastAsiaTheme="minorEastAsia" w:hAnsi="Cambria Math"/>
                <w:color w:val="000000" w:themeColor="text1"/>
              </w:rPr>
              <m:t>2</m:t>
            </m:r>
          </m:den>
        </m:f>
      </m:oMath>
      <w:r w:rsidR="007C55A6">
        <w:rPr>
          <w:rFonts w:eastAsiaTheme="minorEastAsia"/>
          <w:color w:val="000000" w:themeColor="text1"/>
        </w:rPr>
        <w:t xml:space="preserve">. </w:t>
      </w:r>
    </w:p>
    <w:p w14:paraId="27BF05AF" w14:textId="0252DA98" w:rsidR="00DC26C5" w:rsidRDefault="00DC26C5" w:rsidP="760493EF">
      <w:pPr>
        <w:rPr>
          <w:rFonts w:eastAsiaTheme="minorEastAsia"/>
          <w:color w:val="000000" w:themeColor="text1"/>
        </w:rPr>
      </w:pPr>
      <w:r>
        <w:rPr>
          <w:rFonts w:eastAsiaTheme="minorEastAsia"/>
          <w:color w:val="000000" w:themeColor="text1"/>
        </w:rPr>
        <w:t xml:space="preserve">With this confidence interval equation, we </w:t>
      </w:r>
      <w:del w:id="38" w:author="Bret A. Holladay" w:date="2024-09-03T21:34:00Z" w16du:dateUtc="2024-09-04T04:34:00Z">
        <w:r>
          <w:rPr>
            <w:rFonts w:eastAsiaTheme="minorEastAsia"/>
            <w:color w:val="000000" w:themeColor="text1"/>
          </w:rPr>
          <w:delText xml:space="preserve">calculate coverage probabilities and </w:delText>
        </w:r>
      </w:del>
      <w:r>
        <w:rPr>
          <w:rFonts w:eastAsiaTheme="minorEastAsia"/>
          <w:color w:val="000000" w:themeColor="text1"/>
        </w:rPr>
        <w:t xml:space="preserve">examine the </w:t>
      </w:r>
      <w:commentRangeStart w:id="39"/>
      <w:r>
        <w:rPr>
          <w:rFonts w:eastAsiaTheme="minorEastAsia"/>
          <w:color w:val="000000" w:themeColor="text1"/>
        </w:rPr>
        <w:t>coverage probability function</w:t>
      </w:r>
      <w:commentRangeEnd w:id="39"/>
      <w:r w:rsidR="00216A39">
        <w:rPr>
          <w:rStyle w:val="CommentReference"/>
        </w:rPr>
        <w:commentReference w:id="39"/>
      </w:r>
      <w:r>
        <w:rPr>
          <w:rFonts w:eastAsiaTheme="minorEastAsia"/>
          <w:color w:val="000000" w:themeColor="text1"/>
        </w:rPr>
        <w:t xml:space="preserve">. </w:t>
      </w:r>
    </w:p>
    <w:p w14:paraId="65F11D73" w14:textId="568DB343" w:rsidR="004E3489" w:rsidRPr="00902574" w:rsidRDefault="004E3489" w:rsidP="760493EF">
      <w:pPr>
        <w:rPr>
          <w:rFonts w:eastAsiaTheme="minorEastAsia"/>
          <w:color w:val="000000" w:themeColor="text1"/>
        </w:rPr>
      </w:pPr>
      <w:r>
        <w:rPr>
          <w:rFonts w:eastAsiaTheme="minorEastAsia"/>
          <w:color w:val="000000" w:themeColor="text1"/>
        </w:rPr>
        <w:t xml:space="preserve">Figure 1 illustrates the coverage probability function using Zhang’s approximate confidence interval when approximating </w:t>
      </w:r>
      <m:oMath>
        <m:r>
          <w:rPr>
            <w:rFonts w:ascii="Cambria Math" w:hAnsi="Cambria Math"/>
          </w:rPr>
          <m:t>M</m:t>
        </m:r>
      </m:oMath>
      <w:r w:rsidR="005A20A5">
        <w:rPr>
          <w:rFonts w:eastAsiaTheme="minorEastAsia"/>
          <w:color w:val="000000" w:themeColor="text1"/>
        </w:rPr>
        <w:t xml:space="preserve"> with the MLE</w:t>
      </w:r>
      <w:r>
        <w:rPr>
          <w:rFonts w:eastAsiaTheme="minorEastAsia"/>
          <w:color w:val="000000" w:themeColor="text1"/>
        </w:rPr>
        <w:t xml:space="preserve">. </w:t>
      </w:r>
      <w:r w:rsidR="0006058E">
        <w:rPr>
          <w:rFonts w:eastAsiaTheme="minorEastAsia"/>
          <w:color w:val="000000" w:themeColor="text1"/>
        </w:rPr>
        <w:t xml:space="preserve">However, it is evident that the performance of this method is very poor. </w:t>
      </w:r>
      <w:r w:rsidR="002E7A4B">
        <w:rPr>
          <w:rFonts w:eastAsiaTheme="minorEastAsia"/>
          <w:color w:val="000000" w:themeColor="text1"/>
        </w:rPr>
        <w:t xml:space="preserve">Starting at </w:t>
      </w:r>
      <m:oMath>
        <m:r>
          <w:rPr>
            <w:rFonts w:ascii="Cambria Math" w:hAnsi="Cambria Math"/>
          </w:rPr>
          <m:t>M</m:t>
        </m:r>
      </m:oMath>
      <w:r w:rsidR="002E7A4B">
        <w:rPr>
          <w:rFonts w:eastAsiaTheme="minorEastAsia"/>
          <w:color w:val="000000" w:themeColor="text1"/>
        </w:rPr>
        <w:t xml:space="preserve"> = 13</w:t>
      </w:r>
      <w:r w:rsidR="009A7C27">
        <w:rPr>
          <w:rFonts w:eastAsiaTheme="minorEastAsia"/>
          <w:color w:val="000000" w:themeColor="text1"/>
        </w:rPr>
        <w:t xml:space="preserve"> trough 49,</w:t>
      </w:r>
      <w:r w:rsidR="002E7A4B">
        <w:rPr>
          <w:rFonts w:eastAsiaTheme="minorEastAsia"/>
          <w:color w:val="000000" w:themeColor="text1"/>
        </w:rPr>
        <w:t xml:space="preserve"> the coverage probability is </w:t>
      </w:r>
      <w:r w:rsidR="009A7C27">
        <w:rPr>
          <w:rFonts w:eastAsiaTheme="minorEastAsia"/>
          <w:color w:val="000000" w:themeColor="text1"/>
        </w:rPr>
        <w:t xml:space="preserve">always below the confidence </w:t>
      </w:r>
      <w:r w:rsidR="00F22B4E">
        <w:rPr>
          <w:rFonts w:eastAsiaTheme="minorEastAsia"/>
          <w:color w:val="000000" w:themeColor="text1"/>
        </w:rPr>
        <w:t>level, which is 0.95</w:t>
      </w:r>
      <w:r w:rsidR="009A7C27">
        <w:rPr>
          <w:rFonts w:eastAsiaTheme="minorEastAsia"/>
          <w:color w:val="000000" w:themeColor="text1"/>
        </w:rPr>
        <w:t xml:space="preserve">, and continues to decrease as </w:t>
      </w:r>
      <m:oMath>
        <m:r>
          <w:rPr>
            <w:rFonts w:ascii="Cambria Math" w:hAnsi="Cambria Math"/>
          </w:rPr>
          <m:t>M</m:t>
        </m:r>
      </m:oMath>
      <w:r w:rsidR="000B337C">
        <w:rPr>
          <w:rFonts w:eastAsiaTheme="minorEastAsia"/>
          <w:color w:val="000000" w:themeColor="text1"/>
        </w:rPr>
        <w:t xml:space="preserve"> </w:t>
      </w:r>
      <w:r w:rsidR="009A7C27">
        <w:rPr>
          <w:rFonts w:eastAsiaTheme="minorEastAsia"/>
          <w:color w:val="000000" w:themeColor="text1"/>
        </w:rPr>
        <w:t xml:space="preserve">increases. </w:t>
      </w:r>
      <w:r w:rsidR="00BA77F7">
        <w:rPr>
          <w:rFonts w:eastAsiaTheme="minorEastAsia"/>
          <w:color w:val="000000" w:themeColor="text1"/>
        </w:rPr>
        <w:t xml:space="preserve">The coverage probability even drops to </w:t>
      </w:r>
      <w:r w:rsidR="00BA77F7" w:rsidRPr="00BA77F7">
        <w:rPr>
          <w:rFonts w:eastAsiaTheme="minorEastAsia"/>
          <w:color w:val="000000" w:themeColor="text1"/>
        </w:rPr>
        <w:t>0.06</w:t>
      </w:r>
      <w:r w:rsidR="00BA77F7">
        <w:rPr>
          <w:rFonts w:eastAsiaTheme="minorEastAsia"/>
          <w:color w:val="000000" w:themeColor="text1"/>
        </w:rPr>
        <w:t xml:space="preserve"> when </w:t>
      </w:r>
      <m:oMath>
        <m:r>
          <w:rPr>
            <w:rFonts w:ascii="Cambria Math" w:hAnsi="Cambria Math"/>
          </w:rPr>
          <m:t>M</m:t>
        </m:r>
      </m:oMath>
      <w:r w:rsidR="00BA77F7">
        <w:rPr>
          <w:rFonts w:eastAsiaTheme="minorEastAsia"/>
          <w:color w:val="000000" w:themeColor="text1"/>
        </w:rPr>
        <w:t xml:space="preserve"> = 49. </w:t>
      </w:r>
    </w:p>
    <w:p w14:paraId="292D3ABF" w14:textId="37BAC9B1" w:rsidR="00902574" w:rsidRDefault="1E2BCC51" w:rsidP="00AD41B6">
      <w:pPr>
        <w:jc w:val="center"/>
      </w:pPr>
      <w:r>
        <w:rPr>
          <w:noProof/>
        </w:rPr>
        <w:drawing>
          <wp:inline distT="0" distB="0" distL="0" distR="0" wp14:anchorId="0BC99DB4" wp14:editId="5A37B4EF">
            <wp:extent cx="4572000" cy="2828925"/>
            <wp:effectExtent l="0" t="0" r="0" b="0"/>
            <wp:docPr id="1706256965" name="Picture 1706256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449F63E1" w14:textId="4DC25EB1" w:rsidR="00B161A9" w:rsidRDefault="00B161A9" w:rsidP="00B161A9">
      <w:pPr>
        <w:jc w:val="center"/>
      </w:pPr>
      <w:r w:rsidRPr="760493EF">
        <w:rPr>
          <w:i/>
          <w:iCs/>
        </w:rPr>
        <w:t xml:space="preserve">Figure 1: </w:t>
      </w:r>
      <w:r>
        <w:rPr>
          <w:i/>
          <w:iCs/>
        </w:rPr>
        <w:t>CPF</w:t>
      </w:r>
      <w:r w:rsidRPr="760493EF">
        <w:rPr>
          <w:i/>
          <w:iCs/>
        </w:rPr>
        <w:t xml:space="preserve"> of NHG</w:t>
      </w:r>
      <w:r>
        <w:rPr>
          <w:i/>
          <w:iCs/>
        </w:rPr>
        <w:t xml:space="preserve"> (Zhang</w:t>
      </w:r>
      <w:r w:rsidR="00CF7C6D">
        <w:rPr>
          <w:i/>
          <w:iCs/>
        </w:rPr>
        <w:t xml:space="preserve"> - MLE</w:t>
      </w:r>
      <w:r>
        <w:rPr>
          <w:i/>
          <w:iCs/>
        </w:rPr>
        <w:t>)</w:t>
      </w:r>
      <w:r w:rsidRPr="760493EF">
        <w:rPr>
          <w:i/>
          <w:iCs/>
        </w:rPr>
        <w:t xml:space="preserve"> where </w:t>
      </w:r>
      <w:r>
        <w:rPr>
          <w:i/>
          <w:iCs/>
        </w:rPr>
        <w:t xml:space="preserve">N = 50, </w:t>
      </w:r>
      <w:r w:rsidR="00CF7C6D">
        <w:rPr>
          <w:i/>
          <w:iCs/>
        </w:rPr>
        <w:t>m = 3, Confidence Level = 0.95</w:t>
      </w:r>
    </w:p>
    <w:p w14:paraId="64B22763" w14:textId="34AD87ED" w:rsidR="00FE7C67" w:rsidRDefault="00FE7C67" w:rsidP="760493EF">
      <w:pPr>
        <w:rPr>
          <w:b/>
          <w:bCs/>
        </w:rPr>
      </w:pPr>
      <w:r w:rsidRPr="00FE7C67">
        <w:rPr>
          <w:b/>
          <w:bCs/>
        </w:rPr>
        <w:t xml:space="preserve">Unbiased </w:t>
      </w:r>
      <w:r w:rsidRPr="000B337C">
        <w:rPr>
          <w:b/>
          <w:bCs/>
        </w:rPr>
        <w:t xml:space="preserve">Estimator for </w:t>
      </w:r>
      <m:oMath>
        <m:r>
          <m:rPr>
            <m:sty m:val="b"/>
          </m:rPr>
          <w:rPr>
            <w:rFonts w:ascii="Cambria Math" w:hAnsi="Cambria Math"/>
          </w:rPr>
          <m:t>M</m:t>
        </m:r>
      </m:oMath>
      <w:r w:rsidRPr="00FE7C67">
        <w:rPr>
          <w:b/>
          <w:bCs/>
        </w:rPr>
        <w:t xml:space="preserve"> </w:t>
      </w:r>
    </w:p>
    <w:p w14:paraId="1086BE03" w14:textId="58C7F5CC" w:rsidR="008E5DED" w:rsidRDefault="008E5DED" w:rsidP="008E5DED">
      <w:pPr>
        <w:rPr>
          <w:color w:val="000000" w:themeColor="text1"/>
        </w:rPr>
      </w:pPr>
      <w:r>
        <w:rPr>
          <w:color w:val="000000" w:themeColor="text1"/>
        </w:rPr>
        <w:t>Another</w:t>
      </w:r>
      <w:r>
        <w:rPr>
          <w:color w:val="000000" w:themeColor="text1"/>
        </w:rPr>
        <w:t xml:space="preserve"> approach to approximate confidence intervals is to use the </w:t>
      </w:r>
      <w:r>
        <w:rPr>
          <w:color w:val="000000" w:themeColor="text1"/>
        </w:rPr>
        <w:t>unbiased estimator</w:t>
      </w:r>
      <w:r>
        <w:rPr>
          <w:color w:val="000000" w:themeColor="text1"/>
        </w:rPr>
        <w:t xml:space="preserve">. </w:t>
      </w:r>
    </w:p>
    <w:p w14:paraId="50900ED6" w14:textId="1CDA681F" w:rsidR="000B2D23" w:rsidRPr="000B2D23" w:rsidRDefault="000B2D23" w:rsidP="760493EF">
      <w:r>
        <w:rPr>
          <w:color w:val="000000" w:themeColor="text1"/>
        </w:rPr>
        <w:t xml:space="preserve">An unbiased estimator for </w:t>
      </w:r>
      <m:oMath>
        <m:r>
          <w:rPr>
            <w:rFonts w:ascii="Cambria Math" w:hAnsi="Cambria Math"/>
          </w:rPr>
          <m:t>M</m:t>
        </m:r>
      </m:oMath>
      <w:r>
        <w:rPr>
          <w:color w:val="000000" w:themeColor="text1"/>
        </w:rPr>
        <w:t xml:space="preserve"> is: </w:t>
      </w:r>
    </w:p>
    <w:p w14:paraId="63C2CE25" w14:textId="55DEDCD0" w:rsidR="0049189D" w:rsidRPr="000B2D23" w:rsidRDefault="00B77F77" w:rsidP="0049189D">
      <w:pPr>
        <w:jc w:val="center"/>
        <w:rPr>
          <w:rFonts w:eastAsiaTheme="minorEastAsia"/>
        </w:rPr>
      </w:pPr>
      <m:oMathPara>
        <m:oMath>
          <m:acc>
            <m:accPr>
              <m:ctrlPr>
                <w:rPr>
                  <w:rFonts w:ascii="Cambria Math" w:eastAsiaTheme="minorEastAsia" w:hAnsi="Cambria Math"/>
                  <w:i/>
                  <w:color w:val="000000" w:themeColor="text1"/>
                </w:rPr>
              </m:ctrlPr>
            </m:acc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unbiased</m:t>
                  </m:r>
                </m:sub>
              </m:sSub>
            </m:e>
          </m:acc>
          <m:r>
            <w:rPr>
              <w:rFonts w:ascii="Cambria Math" w:hAnsi="Cambria Math"/>
            </w:rPr>
            <m:t> =</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m-1</m:t>
                  </m:r>
                </m:e>
              </m:d>
            </m:num>
            <m:den>
              <m:r>
                <w:rPr>
                  <w:rFonts w:ascii="Cambria Math" w:hAnsi="Cambria Math"/>
                </w:rPr>
                <m:t>m+x-1</m:t>
              </m:r>
            </m:den>
          </m:f>
        </m:oMath>
      </m:oMathPara>
    </w:p>
    <w:p w14:paraId="1F50D0E1" w14:textId="787883E9" w:rsidR="000B2D23" w:rsidRPr="000B2D23" w:rsidRDefault="000B2D23" w:rsidP="000B2D23">
      <w:pPr>
        <w:rPr>
          <w:rFonts w:eastAsiaTheme="minorEastAsia"/>
          <w:color w:val="000000" w:themeColor="text1"/>
        </w:rPr>
      </w:pPr>
      <w:r>
        <w:rPr>
          <w:rFonts w:eastAsiaTheme="minorEastAsia"/>
          <w:color w:val="000000" w:themeColor="text1"/>
        </w:rPr>
        <w:t xml:space="preserve">Using the Taylor series method to find an estimator for the standard error of the </w:t>
      </w:r>
      <w:r w:rsidR="0088385A">
        <w:rPr>
          <w:rFonts w:eastAsiaTheme="minorEastAsia"/>
          <w:color w:val="000000" w:themeColor="text1"/>
        </w:rPr>
        <w:t>unbiased estimator</w:t>
      </w:r>
      <w:r>
        <w:rPr>
          <w:rFonts w:eastAsiaTheme="minorEastAsia"/>
          <w:color w:val="000000" w:themeColor="text1"/>
        </w:rPr>
        <w:t xml:space="preserve"> for </w:t>
      </w:r>
      <m:oMath>
        <m:r>
          <w:rPr>
            <w:rFonts w:ascii="Cambria Math" w:hAnsi="Cambria Math"/>
          </w:rPr>
          <m:t>M</m:t>
        </m:r>
      </m:oMath>
      <w:r>
        <w:rPr>
          <w:rFonts w:eastAsiaTheme="minorEastAsia"/>
          <w:color w:val="000000" w:themeColor="text1"/>
        </w:rPr>
        <w:t xml:space="preserve"> gives the following: </w:t>
      </w:r>
    </w:p>
    <w:p w14:paraId="4A56B1D2" w14:textId="10A615E6" w:rsidR="00714C5D" w:rsidRPr="0088385A" w:rsidRDefault="00714C5D" w:rsidP="00714C5D">
      <w:pPr>
        <w:rPr>
          <w:rFonts w:eastAsiaTheme="minorEastAsia"/>
          <w:color w:val="000000" w:themeColor="text1"/>
        </w:rPr>
      </w:pPr>
      <m:oMathPara>
        <m:oMath>
          <m:r>
            <w:rPr>
              <w:rFonts w:ascii="Cambria Math" w:eastAsiaTheme="minorEastAsia" w:hAnsi="Cambria Math"/>
              <w:color w:val="000000" w:themeColor="text1"/>
            </w:rPr>
            <m:t>S</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acc>
                <m:accPr>
                  <m:ctrlPr>
                    <w:rPr>
                      <w:rFonts w:ascii="Cambria Math" w:eastAsiaTheme="minorEastAsia" w:hAnsi="Cambria Math"/>
                      <w:i/>
                      <w:color w:val="000000" w:themeColor="text1"/>
                    </w:rPr>
                  </m:ctrlPr>
                </m:acc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unbiased</m:t>
                      </m:r>
                    </m:sub>
                  </m:sSub>
                </m:e>
              </m:acc>
            </m:sub>
          </m:sSub>
          <m:r>
            <w:rPr>
              <w:rFonts w:ascii="Cambria Math" w:eastAsiaTheme="minorEastAsia" w:hAnsi="Cambria Math"/>
              <w:color w:val="000000" w:themeColor="text1"/>
            </w:rPr>
            <m:t>=</m:t>
          </m:r>
          <m:f>
            <m:fPr>
              <m:ctrlPr>
                <w:rPr>
                  <w:rFonts w:ascii="Cambria Math" w:hAnsi="Cambria Math"/>
                  <w:color w:val="000000" w:themeColor="text1"/>
                </w:rPr>
              </m:ctrlPr>
            </m:fPr>
            <m:num>
              <m:r>
                <w:rPr>
                  <w:rFonts w:ascii="Cambria Math" w:eastAsiaTheme="minorEastAsia" w:hAnsi="Cambria Math"/>
                  <w:color w:val="000000" w:themeColor="text1"/>
                </w:rPr>
                <m:t>N(m-1)(</m:t>
              </m:r>
              <m:acc>
                <m:accPr>
                  <m:ctrlPr>
                    <w:rPr>
                      <w:rFonts w:ascii="Cambria Math" w:eastAsiaTheme="minorEastAsia" w:hAnsi="Cambria Math"/>
                      <w:i/>
                      <w:color w:val="000000" w:themeColor="text1"/>
                    </w:rPr>
                  </m:ctrlPr>
                </m:acc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unbiased</m:t>
                      </m:r>
                    </m:sub>
                  </m:sSub>
                </m:e>
              </m:acc>
              <m:r>
                <w:rPr>
                  <w:rFonts w:ascii="Cambria Math" w:eastAsiaTheme="minorEastAsia" w:hAnsi="Cambria Math"/>
                  <w:color w:val="000000" w:themeColor="text1"/>
                </w:rPr>
                <m:t>+1)</m:t>
              </m: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 xml:space="preserve">mN- </m:t>
                      </m:r>
                      <m:acc>
                        <m:accPr>
                          <m:ctrlPr>
                            <w:rPr>
                              <w:rFonts w:ascii="Cambria Math" w:eastAsiaTheme="minorEastAsia" w:hAnsi="Cambria Math"/>
                              <w:i/>
                              <w:color w:val="000000" w:themeColor="text1"/>
                            </w:rPr>
                          </m:ctrlPr>
                        </m:acc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unbiased</m:t>
                              </m:r>
                            </m:sub>
                          </m:sSub>
                        </m:e>
                      </m:acc>
                      <m:r>
                        <w:rPr>
                          <w:rFonts w:ascii="Cambria Math" w:hAnsi="Cambria Math"/>
                          <w:color w:val="000000" w:themeColor="text1"/>
                        </w:rPr>
                        <m:t>+m-1</m:t>
                      </m:r>
                    </m:e>
                  </m:d>
                </m:e>
                <m:sup>
                  <m:r>
                    <w:rPr>
                      <w:rFonts w:ascii="Cambria Math" w:hAnsi="Cambria Math"/>
                      <w:color w:val="000000" w:themeColor="text1"/>
                    </w:rPr>
                    <m:t>2</m:t>
                  </m:r>
                </m:sup>
              </m:sSup>
            </m:den>
          </m:f>
          <m:rad>
            <m:radPr>
              <m:degHide m:val="1"/>
              <m:ctrlPr>
                <w:rPr>
                  <w:rFonts w:ascii="Cambria Math" w:eastAsiaTheme="minorEastAsia" w:hAnsi="Cambria Math"/>
                  <w:i/>
                  <w:color w:val="000000" w:themeColor="text1"/>
                </w:rPr>
              </m:ctrlPr>
            </m:radPr>
            <m:deg/>
            <m:e>
              <m:f>
                <m:fPr>
                  <m:ctrlPr>
                    <w:rPr>
                      <w:rFonts w:ascii="Cambria Math" w:hAnsi="Cambria Math"/>
                      <w:color w:val="000000" w:themeColor="text1"/>
                    </w:rPr>
                  </m:ctrlPr>
                </m:fPr>
                <m:num>
                  <m:r>
                    <w:rPr>
                      <w:rFonts w:ascii="Cambria Math" w:hAnsi="Cambria Math"/>
                      <w:color w:val="000000" w:themeColor="text1"/>
                    </w:rPr>
                    <m:t>m</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acc>
                        <m:accPr>
                          <m:ctrlPr>
                            <w:rPr>
                              <w:rFonts w:ascii="Cambria Math" w:eastAsiaTheme="minorEastAsia" w:hAnsi="Cambria Math"/>
                              <w:i/>
                              <w:color w:val="000000" w:themeColor="text1"/>
                            </w:rPr>
                          </m:ctrlPr>
                        </m:acc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unbiased</m:t>
                              </m:r>
                            </m:sub>
                          </m:sSub>
                        </m:e>
                      </m:acc>
                    </m:e>
                  </m:d>
                  <m:r>
                    <w:rPr>
                      <w:rFonts w:ascii="Cambria Math" w:eastAsiaTheme="minorEastAsia" w:hAnsi="Cambria Math"/>
                      <w:color w:val="000000" w:themeColor="text1"/>
                    </w:rPr>
                    <m:t>(</m:t>
                  </m:r>
                  <m:acc>
                    <m:accPr>
                      <m:ctrlPr>
                        <w:rPr>
                          <w:rFonts w:ascii="Cambria Math" w:eastAsiaTheme="minorEastAsia" w:hAnsi="Cambria Math"/>
                          <w:i/>
                          <w:color w:val="000000" w:themeColor="text1"/>
                        </w:rPr>
                      </m:ctrlPr>
                    </m:acc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unbiased</m:t>
                          </m:r>
                        </m:sub>
                      </m:sSub>
                    </m:e>
                  </m:acc>
                  <m:r>
                    <w:rPr>
                      <w:rFonts w:ascii="Cambria Math" w:eastAsiaTheme="minorEastAsia" w:hAnsi="Cambria Math"/>
                      <w:color w:val="000000" w:themeColor="text1"/>
                    </w:rPr>
                    <m:t>-m+1)(N+1)</m:t>
                  </m:r>
                </m:num>
                <m:den>
                  <m:acc>
                    <m:accPr>
                      <m:ctrlPr>
                        <w:rPr>
                          <w:rFonts w:ascii="Cambria Math" w:eastAsiaTheme="minorEastAsia" w:hAnsi="Cambria Math"/>
                          <w:i/>
                          <w:color w:val="000000" w:themeColor="text1"/>
                        </w:rPr>
                      </m:ctrlPr>
                    </m:acc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unbiased</m:t>
                          </m:r>
                        </m:sub>
                      </m:sSub>
                    </m:e>
                  </m:acc>
                  <m:r>
                    <w:rPr>
                      <w:rFonts w:ascii="Cambria Math" w:eastAsiaTheme="minorEastAsia" w:hAnsi="Cambria Math"/>
                      <w:color w:val="000000" w:themeColor="text1"/>
                    </w:rPr>
                    <m:t>+2</m:t>
                  </m:r>
                </m:den>
              </m:f>
            </m:e>
          </m:rad>
          <m:r>
            <w:rPr>
              <w:rFonts w:ascii="Cambria Math" w:eastAsiaTheme="minorEastAsia" w:hAnsi="Cambria Math"/>
              <w:color w:val="000000" w:themeColor="text1"/>
            </w:rPr>
            <m:t xml:space="preserve"> </m:t>
          </m:r>
        </m:oMath>
      </m:oMathPara>
    </w:p>
    <w:p w14:paraId="63FBE242" w14:textId="621D90CE" w:rsidR="0088385A" w:rsidRPr="00CF0C17" w:rsidRDefault="0088385A" w:rsidP="00714C5D">
      <w:pPr>
        <w:rPr>
          <w:rFonts w:eastAsiaTheme="minorEastAsia"/>
          <w:color w:val="000000" w:themeColor="text1"/>
        </w:rPr>
      </w:pPr>
      <w:r>
        <w:rPr>
          <w:rFonts w:eastAsiaTheme="minorEastAsia"/>
          <w:color w:val="000000" w:themeColor="text1"/>
        </w:rPr>
        <w:t xml:space="preserve">Putting the unbiased estimator and standard error together, a </w:t>
      </w:r>
      <w:r>
        <w:rPr>
          <w:rFonts w:eastAsiaTheme="minorEastAsia"/>
        </w:rPr>
        <w:t xml:space="preserve">100(1 - </w:t>
      </w:r>
      <m:oMath>
        <m:r>
          <w:rPr>
            <w:rFonts w:ascii="Cambria Math" w:eastAsiaTheme="minorEastAsia" w:hAnsi="Cambria Math"/>
          </w:rPr>
          <m:t>α</m:t>
        </m:r>
      </m:oMath>
      <w:r>
        <w:rPr>
          <w:rFonts w:eastAsiaTheme="minorEastAsia"/>
        </w:rPr>
        <w:t xml:space="preserve">)% confidence interval for the unbiased estimator of </w:t>
      </w:r>
      <m:oMath>
        <m:r>
          <w:rPr>
            <w:rFonts w:ascii="Cambria Math" w:hAnsi="Cambria Math"/>
          </w:rPr>
          <m:t>M</m:t>
        </m:r>
      </m:oMath>
      <w:r>
        <w:rPr>
          <w:rFonts w:eastAsiaTheme="minorEastAsia"/>
        </w:rPr>
        <w:t xml:space="preserve"> is:</w:t>
      </w:r>
    </w:p>
    <w:p w14:paraId="33C0BC29" w14:textId="4F9FFB3A" w:rsidR="00CF0C17" w:rsidRPr="00CB30E3" w:rsidRDefault="00CF0C17" w:rsidP="00CF0C17">
      <w:pPr>
        <w:rPr>
          <w:rFonts w:eastAsiaTheme="minorEastAsia"/>
          <w:color w:val="000000" w:themeColor="text1"/>
        </w:rPr>
      </w:pPr>
      <m:oMathPara>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unbiased</m:t>
              </m:r>
            </m:sub>
          </m:sSub>
          <m:r>
            <w:rPr>
              <w:rFonts w:ascii="Cambria Math" w:hAnsi="Cambria Math"/>
            </w:rPr>
            <m:t xml:space="preserve">= </m:t>
          </m:r>
          <m:r>
            <w:rPr>
              <w:rFonts w:ascii="Cambria Math" w:hAnsi="Cambria Math"/>
              <w:color w:val="000000" w:themeColor="text1"/>
            </w:rPr>
            <m:t xml:space="preserve"> </m:t>
          </m:r>
          <m:acc>
            <m:accPr>
              <m:ctrlPr>
                <w:rPr>
                  <w:rFonts w:ascii="Cambria Math" w:hAnsi="Cambria Math"/>
                  <w:color w:val="000000" w:themeColor="text1"/>
                </w:rPr>
              </m:ctrlPr>
            </m:accPr>
            <m:e>
              <m:f>
                <m:fPr>
                  <m:ctrlPr>
                    <w:del w:id="40" w:author="Bret A. Holladay" w:date="2024-05-07T08:17:00Z">
                      <w:rPr>
                        <w:rFonts w:ascii="Cambria Math" w:hAnsi="Cambria Math"/>
                        <w:color w:val="000000" w:themeColor="text1"/>
                      </w:rPr>
                    </w:del>
                  </m:ctrlPr>
                </m:fPr>
                <m:num>
                  <m:r>
                    <w:del w:id="41" w:author="Bret A. Holladay" w:date="2024-05-07T08:17:00Z">
                      <w:rPr>
                        <w:rFonts w:ascii="Cambria Math" w:hAnsi="Cambria Math"/>
                        <w:color w:val="000000" w:themeColor="text1"/>
                      </w:rPr>
                      <m:t>Nm</m:t>
                    </w:del>
                  </m:r>
                </m:num>
                <m:den>
                  <m:r>
                    <w:del w:id="42" w:author="Bret A. Holladay" w:date="2024-05-07T08:17:00Z">
                      <w:rPr>
                        <w:rFonts w:ascii="Cambria Math" w:hAnsi="Cambria Math"/>
                        <w:color w:val="000000" w:themeColor="text1"/>
                      </w:rPr>
                      <m:t>n</m:t>
                    </w:del>
                  </m:r>
                </m:den>
              </m:f>
              <m:r>
                <w:del w:id="43" w:author="Bret A. Holladay" w:date="2024-05-07T08:17:00Z">
                  <w:rPr>
                    <w:rFonts w:ascii="Cambria Math" w:hAnsi="Cambria Math"/>
                    <w:color w:val="000000" w:themeColor="text1"/>
                  </w:rPr>
                  <m:t>≤</m:t>
                </w:del>
              </m:r>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unbiased</m:t>
                  </m:r>
                </m:sub>
              </m:sSub>
            </m:e>
          </m:acc>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α/2</m:t>
              </m:r>
            </m:sub>
          </m:sSub>
          <m:r>
            <w:rPr>
              <w:rFonts w:ascii="Cambria Math" w:hAnsi="Cambria Math"/>
              <w:color w:val="000000" w:themeColor="text1"/>
            </w:rPr>
            <m:t>S</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acc>
                <m:accPr>
                  <m:ctrlPr>
                    <w:rPr>
                      <w:rFonts w:ascii="Cambria Math" w:eastAsiaTheme="minorEastAsia" w:hAnsi="Cambria Math"/>
                      <w:i/>
                      <w:color w:val="000000" w:themeColor="text1"/>
                    </w:rPr>
                  </m:ctrlPr>
                </m:acc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unbiased</m:t>
                      </m:r>
                    </m:sub>
                  </m:sSub>
                </m:e>
              </m:acc>
            </m:sub>
          </m:sSub>
        </m:oMath>
      </m:oMathPara>
    </w:p>
    <w:p w14:paraId="41AE45B4" w14:textId="77777777" w:rsidR="00CB30E3" w:rsidRDefault="00CB30E3" w:rsidP="00CB30E3">
      <w:pPr>
        <w:rPr>
          <w:rFonts w:eastAsiaTheme="minorEastAsia"/>
          <w:color w:val="000000" w:themeColor="text1"/>
        </w:rPr>
      </w:pPr>
      <w:r>
        <w:rPr>
          <w:rFonts w:eastAsiaTheme="minorEastAsia"/>
          <w:color w:val="000000" w:themeColor="text1"/>
        </w:rPr>
        <w:t xml:space="preserve">With this confidence interval equation, we calculate coverage probabilities and examine the coverage probability function. </w:t>
      </w:r>
    </w:p>
    <w:p w14:paraId="64663FE6" w14:textId="6DB640AF" w:rsidR="00CB30E3" w:rsidRPr="002D3410" w:rsidRDefault="00CB30E3" w:rsidP="00CB30E3">
      <w:pPr>
        <w:rPr>
          <w:rFonts w:eastAsiaTheme="minorEastAsia"/>
          <w:color w:val="000000" w:themeColor="text1"/>
        </w:rPr>
      </w:pPr>
      <w:r>
        <w:rPr>
          <w:rFonts w:eastAsiaTheme="minorEastAsia"/>
          <w:color w:val="000000" w:themeColor="text1"/>
        </w:rPr>
        <w:t xml:space="preserve">Figure 2 illustrates the coverage probability function using Zhang’s approximate confidence interval when approximating </w:t>
      </w:r>
      <m:oMath>
        <m:r>
          <w:rPr>
            <w:rFonts w:ascii="Cambria Math" w:hAnsi="Cambria Math"/>
          </w:rPr>
          <m:t>M</m:t>
        </m:r>
      </m:oMath>
      <w:r w:rsidR="005A20A5">
        <w:rPr>
          <w:rFonts w:eastAsiaTheme="minorEastAsia"/>
          <w:color w:val="000000" w:themeColor="text1"/>
        </w:rPr>
        <w:t xml:space="preserve"> with the unbiased estimator</w:t>
      </w:r>
      <w:r>
        <w:rPr>
          <w:rFonts w:eastAsiaTheme="minorEastAsia"/>
          <w:color w:val="000000" w:themeColor="text1"/>
        </w:rPr>
        <w:t>. However, it is evident that the performance of this method is very poor</w:t>
      </w:r>
      <w:r w:rsidR="005A20A5">
        <w:rPr>
          <w:rFonts w:eastAsiaTheme="minorEastAsia"/>
          <w:color w:val="000000" w:themeColor="text1"/>
        </w:rPr>
        <w:t xml:space="preserve">, even worse than the MLE performance. </w:t>
      </w:r>
      <w:r w:rsidR="004D00D2">
        <w:rPr>
          <w:rFonts w:eastAsiaTheme="minorEastAsia"/>
          <w:color w:val="000000" w:themeColor="text1"/>
        </w:rPr>
        <w:t xml:space="preserve">Using the unbiased estimator, the coverage probability is always below the confidence level </w:t>
      </w:r>
      <w:del w:id="44" w:author="Bret A. Holladay" w:date="2024-09-03T21:37:00Z" w16du:dateUtc="2024-09-04T04:37:00Z">
        <w:r w:rsidR="004D00D2">
          <w:rPr>
            <w:rFonts w:eastAsiaTheme="minorEastAsia"/>
            <w:color w:val="000000" w:themeColor="text1"/>
          </w:rPr>
          <w:delText xml:space="preserve">expect </w:delText>
        </w:r>
      </w:del>
      <w:ins w:id="45" w:author="Bret A. Holladay" w:date="2024-09-03T21:37:00Z" w16du:dateUtc="2024-09-04T04:37:00Z">
        <w:r w:rsidR="00293737">
          <w:rPr>
            <w:rFonts w:eastAsiaTheme="minorEastAsia"/>
            <w:color w:val="000000" w:themeColor="text1"/>
          </w:rPr>
          <w:t xml:space="preserve">except </w:t>
        </w:r>
      </w:ins>
      <w:r w:rsidR="004D00D2">
        <w:rPr>
          <w:rFonts w:eastAsiaTheme="minorEastAsia"/>
          <w:color w:val="000000" w:themeColor="text1"/>
        </w:rPr>
        <w:t xml:space="preserve">at </w:t>
      </w:r>
      <w:del w:id="46" w:author="Bret A. Holladay" w:date="2024-09-03T21:37:00Z" w16du:dateUtc="2024-09-04T04:37:00Z">
        <w:r w:rsidR="004D00D2">
          <w:rPr>
            <w:rFonts w:eastAsiaTheme="minorEastAsia"/>
            <w:color w:val="000000" w:themeColor="text1"/>
          </w:rPr>
          <w:delText xml:space="preserve">one </w:delText>
        </w:r>
      </w:del>
      <m:oMath>
        <m:r>
          <w:del w:id="47" w:author="Bret A. Holladay" w:date="2024-09-03T21:37:00Z" w16du:dateUtc="2024-09-04T04:37:00Z">
            <w:rPr>
              <w:rFonts w:ascii="Cambria Math" w:hAnsi="Cambria Math"/>
            </w:rPr>
            <m:t>M</m:t>
          </w:del>
        </m:r>
      </m:oMath>
      <w:del w:id="48" w:author="Bret A. Holladay" w:date="2024-09-03T21:37:00Z" w16du:dateUtc="2024-09-04T04:37:00Z">
        <w:r w:rsidR="004D00D2">
          <w:rPr>
            <w:rFonts w:eastAsiaTheme="minorEastAsia"/>
            <w:color w:val="000000" w:themeColor="text1"/>
          </w:rPr>
          <w:delText xml:space="preserve">, when </w:delText>
        </w:r>
      </w:del>
      <m:oMath>
        <m:r>
          <w:rPr>
            <w:rFonts w:ascii="Cambria Math" w:hAnsi="Cambria Math"/>
          </w:rPr>
          <m:t>M</m:t>
        </m:r>
      </m:oMath>
      <w:r w:rsidR="004D00D2">
        <w:rPr>
          <w:rFonts w:eastAsiaTheme="minorEastAsia"/>
          <w:color w:val="000000" w:themeColor="text1"/>
        </w:rPr>
        <w:t xml:space="preserve"> = 50. At every other </w:t>
      </w:r>
      <m:oMath>
        <m:r>
          <w:rPr>
            <w:rFonts w:ascii="Cambria Math" w:hAnsi="Cambria Math"/>
          </w:rPr>
          <m:t>M</m:t>
        </m:r>
      </m:oMath>
      <w:r w:rsidR="004D00D2">
        <w:rPr>
          <w:rFonts w:eastAsiaTheme="minorEastAsia"/>
          <w:color w:val="000000" w:themeColor="text1"/>
        </w:rPr>
        <w:t xml:space="preserve"> in the plot, with a confidence level of 0.95, the coverage probability is rarely above 0.75, and </w:t>
      </w:r>
      <w:r w:rsidR="004624C6">
        <w:rPr>
          <w:rFonts w:eastAsiaTheme="minorEastAsia"/>
          <w:color w:val="000000" w:themeColor="text1"/>
        </w:rPr>
        <w:t>often</w:t>
      </w:r>
      <w:r w:rsidR="004D00D2">
        <w:rPr>
          <w:rFonts w:eastAsiaTheme="minorEastAsia"/>
          <w:color w:val="000000" w:themeColor="text1"/>
        </w:rPr>
        <w:t xml:space="preserve"> far below 0.75. However, the fact that the unbiased estimator is performing worse in terms of coverage probability than the MLE is not surprising. Zhang notes that </w:t>
      </w:r>
      <w:r w:rsidR="004624C6">
        <w:rPr>
          <w:rFonts w:eastAsiaTheme="minorEastAsia"/>
          <w:color w:val="000000" w:themeColor="text1"/>
        </w:rPr>
        <w:t xml:space="preserve">although the confidence intervals based on the unbiased estimator tend to be narrower, this comes at a cost in terms of coverage probability. </w:t>
      </w:r>
    </w:p>
    <w:p w14:paraId="5D6357A0" w14:textId="13D84E84" w:rsidR="002D3410" w:rsidRDefault="56459B4F" w:rsidP="002D3410">
      <w:pPr>
        <w:jc w:val="center"/>
      </w:pPr>
      <w:r>
        <w:rPr>
          <w:noProof/>
        </w:rPr>
        <w:drawing>
          <wp:inline distT="0" distB="0" distL="0" distR="0" wp14:anchorId="20CA325F" wp14:editId="657525CA">
            <wp:extent cx="4572000" cy="2828925"/>
            <wp:effectExtent l="0" t="0" r="0" b="0"/>
            <wp:docPr id="1517442618" name="Picture 1517442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3284F145" w14:textId="412D890E" w:rsidR="00CF7C6D" w:rsidRDefault="00CF7C6D" w:rsidP="00CF7C6D">
      <w:pPr>
        <w:jc w:val="center"/>
      </w:pPr>
      <w:r w:rsidRPr="760493EF">
        <w:rPr>
          <w:i/>
          <w:iCs/>
        </w:rPr>
        <w:t xml:space="preserve">Figure </w:t>
      </w:r>
      <w:r>
        <w:rPr>
          <w:i/>
          <w:iCs/>
        </w:rPr>
        <w:t>2</w:t>
      </w:r>
      <w:r w:rsidRPr="760493EF">
        <w:rPr>
          <w:i/>
          <w:iCs/>
        </w:rPr>
        <w:t xml:space="preserve">: </w:t>
      </w:r>
      <w:r>
        <w:rPr>
          <w:i/>
          <w:iCs/>
        </w:rPr>
        <w:t>CPF</w:t>
      </w:r>
      <w:r w:rsidRPr="760493EF">
        <w:rPr>
          <w:i/>
          <w:iCs/>
        </w:rPr>
        <w:t xml:space="preserve"> of NHG</w:t>
      </w:r>
      <w:r>
        <w:rPr>
          <w:i/>
          <w:iCs/>
        </w:rPr>
        <w:t xml:space="preserve"> (Zhang - Unbiased)</w:t>
      </w:r>
      <w:r w:rsidRPr="760493EF">
        <w:rPr>
          <w:i/>
          <w:iCs/>
        </w:rPr>
        <w:t xml:space="preserve"> where </w:t>
      </w:r>
      <w:r>
        <w:rPr>
          <w:i/>
          <w:iCs/>
        </w:rPr>
        <w:t>N = 50, m = 3, Confidence Level = 0.95</w:t>
      </w:r>
    </w:p>
    <w:p w14:paraId="4D6B9020" w14:textId="77777777" w:rsidR="00CF7C6D" w:rsidRDefault="00CF7C6D" w:rsidP="002D3410">
      <w:pPr>
        <w:jc w:val="center"/>
      </w:pPr>
    </w:p>
    <w:p w14:paraId="0843BC05" w14:textId="77777777" w:rsidR="00FE7C67" w:rsidRDefault="00FE7C67" w:rsidP="760493EF">
      <w:pPr>
        <w:rPr>
          <w:b/>
          <w:bCs/>
        </w:rPr>
      </w:pPr>
    </w:p>
    <w:p w14:paraId="5F2A22B5" w14:textId="0E83F9B1" w:rsidR="290303DD" w:rsidRDefault="290303DD" w:rsidP="760493EF">
      <w:pPr>
        <w:rPr>
          <w:b/>
          <w:bCs/>
        </w:rPr>
      </w:pPr>
      <w:commentRangeStart w:id="49"/>
      <w:r w:rsidRPr="760493EF">
        <w:rPr>
          <w:b/>
          <w:bCs/>
        </w:rPr>
        <w:t>An</w:t>
      </w:r>
      <w:commentRangeEnd w:id="49"/>
      <w:r w:rsidR="00293737">
        <w:rPr>
          <w:rStyle w:val="CommentReference"/>
        </w:rPr>
        <w:commentReference w:id="49"/>
      </w:r>
      <w:r w:rsidRPr="760493EF">
        <w:rPr>
          <w:b/>
          <w:bCs/>
        </w:rPr>
        <w:t>alog to the Clopper-Pearson Method</w:t>
      </w:r>
    </w:p>
    <w:p w14:paraId="7C05B77A" w14:textId="382F96DB" w:rsidR="63889128" w:rsidRDefault="00866C7B" w:rsidP="760493EF">
      <w:r>
        <w:t xml:space="preserve">Since the approximate methods </w:t>
      </w:r>
      <w:r w:rsidR="00227079">
        <w:t xml:space="preserve">have poor coverage, we will now consider methods with strict coverage. </w:t>
      </w:r>
      <w:r w:rsidR="001B3BDE">
        <w:t>Clopper &amp; Pearson (1934) proposed t</w:t>
      </w:r>
      <w:r w:rsidR="63889128">
        <w:t xml:space="preserve">he </w:t>
      </w:r>
      <w:commentRangeStart w:id="50"/>
      <w:r w:rsidR="63889128">
        <w:t>Clopper-Pearson method</w:t>
      </w:r>
      <w:r w:rsidR="00671A78">
        <w:t>, which</w:t>
      </w:r>
      <w:r w:rsidR="63889128">
        <w:t xml:space="preserve"> </w:t>
      </w:r>
      <w:commentRangeEnd w:id="50"/>
      <w:r w:rsidR="00146763">
        <w:rPr>
          <w:rStyle w:val="CommentReference"/>
        </w:rPr>
        <w:commentReference w:id="50"/>
      </w:r>
      <w:r w:rsidR="63889128">
        <w:t xml:space="preserve">is a well-established approach for calculating exact confidence intervals for </w:t>
      </w:r>
      <w:r w:rsidR="1FF44281">
        <w:t xml:space="preserve">the binomial distribution. This method is known for its robustness and reliability, making it a foundational building block. Drawing inspiration from the Clopper-Pearson method, we propose an analogous approach for constructing </w:t>
      </w:r>
      <w:r w:rsidR="5C5FF3D9">
        <w:t>confidence</w:t>
      </w:r>
      <w:r w:rsidR="1FF44281">
        <w:t xml:space="preserve"> intervals for parameters of the negative hypergeo</w:t>
      </w:r>
      <w:r w:rsidR="079548E1">
        <w:t xml:space="preserve">metric </w:t>
      </w:r>
      <w:r w:rsidR="1E37FCD2">
        <w:t>distribution</w:t>
      </w:r>
      <w:r w:rsidR="079548E1">
        <w:t xml:space="preserve">. </w:t>
      </w:r>
      <w:r w:rsidR="39316E48">
        <w:t xml:space="preserve">This method </w:t>
      </w:r>
      <w:r w:rsidR="477D18A4">
        <w:t>provides a way to estimate the total numbers of successes (</w:t>
      </w:r>
      <m:oMath>
        <m:r>
          <w:rPr>
            <w:rFonts w:ascii="Cambria Math" w:hAnsi="Cambria Math"/>
          </w:rPr>
          <m:t>M </m:t>
        </m:r>
      </m:oMath>
      <w:r w:rsidR="2F696BCC">
        <w:t xml:space="preserve">) or the total </w:t>
      </w:r>
      <w:r w:rsidR="74829227">
        <w:t>population</w:t>
      </w:r>
      <w:r w:rsidR="2F696BCC">
        <w:t xml:space="preserve"> size (</w:t>
      </w:r>
      <m:oMath>
        <m:r>
          <w:rPr>
            <w:rFonts w:ascii="Cambria Math" w:hAnsi="Cambria Math"/>
          </w:rPr>
          <m:t>N </m:t>
        </m:r>
      </m:oMath>
      <w:r w:rsidR="2B14ED98">
        <w:t xml:space="preserve">). </w:t>
      </w:r>
    </w:p>
    <w:p w14:paraId="017463BA" w14:textId="4C45107D" w:rsidR="2987078A" w:rsidRDefault="2987078A" w:rsidP="760493EF">
      <w:r>
        <w:t>The proposed method, which we refer to as the “Analog to the Clopper-Pearson Method,” involved calculating the probability mass function (</w:t>
      </w:r>
      <w:proofErr w:type="spellStart"/>
      <w:r>
        <w:t>pmf</w:t>
      </w:r>
      <w:proofErr w:type="spellEnd"/>
      <w:r>
        <w:t xml:space="preserve">) for the negative hypergeometric distribution and </w:t>
      </w:r>
      <w:r w:rsidR="206A3B89">
        <w:t>determining</w:t>
      </w:r>
      <w:r>
        <w:t xml:space="preserve"> bounds such that the </w:t>
      </w:r>
      <w:commentRangeStart w:id="51"/>
      <w:r w:rsidR="28F87E49">
        <w:t>c</w:t>
      </w:r>
      <w:r w:rsidR="256FF713">
        <w:t xml:space="preserve">umulative </w:t>
      </w:r>
      <w:commentRangeEnd w:id="51"/>
      <w:r>
        <w:rPr>
          <w:rStyle w:val="CommentReference"/>
        </w:rPr>
        <w:commentReference w:id="51"/>
      </w:r>
      <w:r w:rsidR="4B5BCCAB">
        <w:t>probabilities</w:t>
      </w:r>
      <w:r>
        <w:t xml:space="preserve"> are close to the desired </w:t>
      </w:r>
      <w:r w:rsidR="4D23E7AB">
        <w:t>confidence</w:t>
      </w:r>
      <w:r>
        <w:t xml:space="preserve"> level. </w:t>
      </w:r>
    </w:p>
    <w:p w14:paraId="5B0D62C0" w14:textId="04F50F3A" w:rsidR="006A757F" w:rsidRDefault="2987078A" w:rsidP="760493EF">
      <w:commentRangeStart w:id="52"/>
      <w:r>
        <w:t>To determine the confidence interval</w:t>
      </w:r>
      <w:r w:rsidR="690F48E9">
        <w:t xml:space="preserve"> for </w:t>
      </w:r>
      <m:oMath>
        <m:r>
          <w:rPr>
            <w:rFonts w:ascii="Cambria Math" w:hAnsi="Cambria Math"/>
          </w:rPr>
          <m:t>M</m:t>
        </m:r>
      </m:oMath>
      <w:r w:rsidR="05242F7A">
        <w:t xml:space="preserve">, we need to calculate the lower and upper bounds. </w:t>
      </w:r>
      <w:r w:rsidR="72A36A6A">
        <w:t xml:space="preserve">The idea behind it is for a fixed </w:t>
      </w:r>
      <m:oMath>
        <m:r>
          <w:rPr>
            <w:rFonts w:ascii="Cambria Math" w:hAnsi="Cambria Math"/>
          </w:rPr>
          <m:t>x, m, </m:t>
        </m:r>
      </m:oMath>
      <w:r w:rsidR="6A87D24F">
        <w:t xml:space="preserve">and </w:t>
      </w:r>
      <m:oMath>
        <m:r>
          <w:rPr>
            <w:rFonts w:ascii="Cambria Math" w:hAnsi="Cambria Math"/>
          </w:rPr>
          <m:t>N </m:t>
        </m:r>
      </m:oMath>
      <w:r w:rsidR="5BD42924">
        <w:t xml:space="preserve">, we find the values of </w:t>
      </w:r>
      <m:oMath>
        <m:r>
          <w:rPr>
            <w:rFonts w:ascii="Cambria Math" w:hAnsi="Cambria Math"/>
          </w:rPr>
          <m:t>M </m:t>
        </m:r>
      </m:oMath>
      <w:r w:rsidR="43F7E0A6">
        <w:t xml:space="preserve">, </w:t>
      </w:r>
      <w:r w:rsidR="5BD42924">
        <w:t xml:space="preserve">where </w:t>
      </w:r>
      <w:r w:rsidR="73BD4F61">
        <w:t xml:space="preserve">for the </w:t>
      </w:r>
      <w:r w:rsidR="5BD42924">
        <w:t xml:space="preserve">distribution </w:t>
      </w:r>
      <w:r w:rsidR="00A03B60">
        <w:t>with</w:t>
      </w:r>
      <w:r w:rsidR="5BD42924">
        <w:t xml:space="preserve"> </w:t>
      </w:r>
      <w:r w:rsidR="3E157C64">
        <w:t xml:space="preserve">that </w:t>
      </w:r>
      <w:commentRangeStart w:id="53"/>
      <m:oMath>
        <m:r>
          <w:rPr>
            <w:rFonts w:ascii="Cambria Math" w:hAnsi="Cambria Math"/>
          </w:rPr>
          <m:t>M</m:t>
        </m:r>
        <w:commentRangeEnd w:id="53"/>
        <m:r>
          <m:rPr>
            <m:sty m:val="p"/>
          </m:rPr>
          <w:rPr>
            <w:rStyle w:val="CommentReference"/>
          </w:rPr>
          <w:commentReference w:id="53"/>
        </m:r>
        <m:r>
          <w:rPr>
            <w:rFonts w:ascii="Cambria Math" w:hAnsi="Cambria Math"/>
          </w:rPr>
          <m:t> </m:t>
        </m:r>
      </m:oMath>
      <w:r w:rsidR="492394A7">
        <w:t xml:space="preserve">, the value of </w:t>
      </w:r>
      <m:oMath>
        <m:r>
          <w:rPr>
            <w:rFonts w:ascii="Cambria Math" w:hAnsi="Cambria Math"/>
          </w:rPr>
          <m:t>x </m:t>
        </m:r>
      </m:oMath>
      <w:r w:rsidR="492394A7">
        <w:t xml:space="preserve"> is unlikely to occur. </w:t>
      </w:r>
      <w:r w:rsidR="005F7DEB">
        <w:t xml:space="preserve">Thus, the </w:t>
      </w:r>
      <m:oMath>
        <m:r>
          <w:rPr>
            <w:rFonts w:ascii="Cambria Math" w:hAnsi="Cambria Math"/>
          </w:rPr>
          <m:t>M's</m:t>
        </m:r>
      </m:oMath>
      <w:r w:rsidR="005F7DEB">
        <w:t xml:space="preserve"> that are found as lower and upper bounds represent the value</w:t>
      </w:r>
      <w:r w:rsidR="007072FA">
        <w:t xml:space="preserve"> </w:t>
      </w:r>
      <m:oMath>
        <m:r>
          <w:rPr>
            <w:rFonts w:ascii="Cambria Math" w:hAnsi="Cambria Math"/>
          </w:rPr>
          <m:t>M</m:t>
        </m:r>
      </m:oMath>
      <w:r w:rsidR="007072FA">
        <w:t xml:space="preserve"> has to be to make the chosen value of </w:t>
      </w:r>
      <m:oMath>
        <m:r>
          <w:rPr>
            <w:rFonts w:ascii="Cambria Math" w:hAnsi="Cambria Math"/>
          </w:rPr>
          <m:t>x</m:t>
        </m:r>
      </m:oMath>
      <w:r w:rsidR="007072FA">
        <w:t xml:space="preserve"> unlikely to occur. </w:t>
      </w:r>
      <w:r w:rsidR="00230BC2">
        <w:t xml:space="preserve">This gives us all </w:t>
      </w:r>
      <w:r w:rsidR="003912D9">
        <w:t xml:space="preserve">the </w:t>
      </w:r>
      <m:oMath>
        <m:r>
          <w:rPr>
            <w:rFonts w:ascii="Cambria Math" w:hAnsi="Cambria Math"/>
          </w:rPr>
          <m:t xml:space="preserve">M </m:t>
        </m:r>
      </m:oMath>
      <w:r w:rsidR="003912D9">
        <w:rPr>
          <w:rFonts w:eastAsiaTheme="minorEastAsia"/>
        </w:rPr>
        <w:t>values such that the</w:t>
      </w:r>
      <w:r w:rsidR="00147AFF">
        <w:rPr>
          <w:rFonts w:eastAsiaTheme="minorEastAsia"/>
        </w:rPr>
        <w:t xml:space="preserve"> </w:t>
      </w:r>
      <m:oMath>
        <m:r>
          <w:rPr>
            <w:rFonts w:ascii="Cambria Math" w:eastAsiaTheme="minorEastAsia" w:hAnsi="Cambria Math"/>
          </w:rPr>
          <m:t>x</m:t>
        </m:r>
      </m:oMath>
      <w:r w:rsidR="00147AFF">
        <w:rPr>
          <w:rFonts w:eastAsiaTheme="minorEastAsia"/>
        </w:rPr>
        <w:t xml:space="preserve"> is in the middle </w:t>
      </w:r>
      <w:r w:rsidR="000A2FE1">
        <w:rPr>
          <w:rFonts w:eastAsiaTheme="minorEastAsia"/>
        </w:rPr>
        <w:t xml:space="preserve">100(1 - </w:t>
      </w:r>
      <m:oMath>
        <m:r>
          <w:rPr>
            <w:rFonts w:ascii="Cambria Math" w:eastAsiaTheme="minorEastAsia" w:hAnsi="Cambria Math"/>
          </w:rPr>
          <m:t>α</m:t>
        </m:r>
      </m:oMath>
      <w:r w:rsidR="000A2FE1">
        <w:rPr>
          <w:rFonts w:eastAsiaTheme="minorEastAsia"/>
        </w:rPr>
        <w:t xml:space="preserve">)% of the distribution. </w:t>
      </w:r>
      <w:r w:rsidR="492394A7">
        <w:t xml:space="preserve">We do this on both ends to find the lower and upper confidence bounds. </w:t>
      </w:r>
      <w:r w:rsidR="007644A6">
        <w:t xml:space="preserve">In other words, </w:t>
      </w:r>
      <w:r w:rsidR="00CA751F">
        <w:t xml:space="preserve">for a fixed </w:t>
      </w:r>
      <m:oMath>
        <m:r>
          <w:rPr>
            <w:rFonts w:ascii="Cambria Math" w:hAnsi="Cambria Math"/>
          </w:rPr>
          <m:t>x</m:t>
        </m:r>
      </m:oMath>
      <w:r w:rsidR="00CA751F">
        <w:t xml:space="preserve">, we push as many </w:t>
      </w:r>
      <m:oMath>
        <m:r>
          <w:rPr>
            <w:rFonts w:ascii="Cambria Math" w:hAnsi="Cambria Math"/>
          </w:rPr>
          <m:t>M's</m:t>
        </m:r>
      </m:oMath>
      <w:r w:rsidR="006A757F">
        <w:t xml:space="preserve"> into the rejection region</w:t>
      </w:r>
      <w:r w:rsidR="00640DEC">
        <w:t xml:space="preserve"> as long as the probability of either the upper or lower tail does not exceed </w:t>
      </w:r>
      <m:oMath>
        <m:f>
          <m:fPr>
            <m:ctrlPr>
              <w:rPr>
                <w:rFonts w:ascii="Cambria Math" w:hAnsi="Cambria Math"/>
              </w:rPr>
            </m:ctrlPr>
          </m:fPr>
          <m:num>
            <m:r>
              <w:rPr>
                <w:rFonts w:ascii="Cambria Math" w:hAnsi="Cambria Math"/>
              </w:rPr>
              <m:t>α</m:t>
            </m:r>
          </m:num>
          <m:den>
            <m:r>
              <w:rPr>
                <w:rFonts w:ascii="Cambria Math" w:hAnsi="Cambria Math"/>
              </w:rPr>
              <m:t>2</m:t>
            </m:r>
          </m:den>
        </m:f>
      </m:oMath>
      <w:r w:rsidR="00640DEC">
        <w:t xml:space="preserve">. </w:t>
      </w:r>
      <w:r w:rsidR="00C71612">
        <w:t xml:space="preserve">These </w:t>
      </w:r>
      <m:oMath>
        <m:r>
          <w:rPr>
            <w:rFonts w:ascii="Cambria Math" w:hAnsi="Cambria Math"/>
          </w:rPr>
          <m:t>M's</m:t>
        </m:r>
      </m:oMath>
      <w:r w:rsidR="00C71612">
        <w:rPr>
          <w:rFonts w:eastAsiaTheme="minorEastAsia"/>
        </w:rPr>
        <w:t xml:space="preserve"> become a part of the rejection region, and all the </w:t>
      </w:r>
      <m:oMath>
        <m:r>
          <w:rPr>
            <w:rFonts w:ascii="Cambria Math" w:hAnsi="Cambria Math"/>
          </w:rPr>
          <m:t>M's</m:t>
        </m:r>
      </m:oMath>
      <w:r w:rsidR="00C71612">
        <w:rPr>
          <w:rFonts w:eastAsiaTheme="minorEastAsia"/>
        </w:rPr>
        <w:t xml:space="preserve"> that are not in either tail are in the acceptance region. </w:t>
      </w:r>
    </w:p>
    <w:p w14:paraId="5F94B226" w14:textId="39F8301C" w:rsidR="2987078A" w:rsidRDefault="05242F7A" w:rsidP="760493EF">
      <w:r>
        <w:t xml:space="preserve">To calculate the lower bound, we first start with the smallest possible value of </w:t>
      </w:r>
      <m:oMath>
        <m:r>
          <w:rPr>
            <w:rFonts w:ascii="Cambria Math" w:hAnsi="Cambria Math"/>
          </w:rPr>
          <m:t>M </m:t>
        </m:r>
      </m:oMath>
      <w:r w:rsidR="5679724C">
        <w:t xml:space="preserve">(i.e. </w:t>
      </w:r>
      <m:oMath>
        <m:r>
          <w:rPr>
            <w:rFonts w:ascii="Cambria Math" w:hAnsi="Cambria Math"/>
          </w:rPr>
          <m:t>m </m:t>
        </m:r>
      </m:oMath>
      <w:r w:rsidR="1B035234">
        <w:t xml:space="preserve">). We then increment </w:t>
      </w:r>
      <m:oMath>
        <m:r>
          <w:rPr>
            <w:rFonts w:ascii="Cambria Math" w:hAnsi="Cambria Math"/>
          </w:rPr>
          <m:t>M </m:t>
        </m:r>
      </m:oMath>
      <w:r w:rsidR="6E8668DF">
        <w:t xml:space="preserve">until the cumulative probability </w:t>
      </w:r>
      <m:oMath>
        <m:r>
          <w:rPr>
            <w:rFonts w:ascii="Cambria Math" w:hAnsi="Cambria Math"/>
          </w:rPr>
          <m:t>P</m:t>
        </m:r>
        <m:d>
          <m:dPr>
            <m:ctrlPr>
              <w:rPr>
                <w:rFonts w:ascii="Cambria Math" w:hAnsi="Cambria Math"/>
              </w:rPr>
            </m:ctrlPr>
          </m:dPr>
          <m:e>
            <m:r>
              <w:rPr>
                <w:rFonts w:ascii="Cambria Math" w:hAnsi="Cambria Math"/>
              </w:rPr>
              <m:t>X≤x</m:t>
            </m:r>
            <m:r>
              <w:ins w:id="54" w:author="Bret A. Holladay" w:date="2024-09-03T21:43:00Z" w16du:dateUtc="2024-09-04T04:43:00Z">
                <w:rPr>
                  <w:rFonts w:ascii="Cambria Math" w:hAnsi="Cambria Math"/>
                </w:rPr>
                <m:t>|M,N</m:t>
              </w:ins>
            </m:r>
          </m:e>
        </m:d>
      </m:oMath>
      <w:r w:rsidR="06D9B61A">
        <w:t xml:space="preserve"> is just </w:t>
      </w:r>
      <w:r w:rsidR="508B8CB7">
        <w:t xml:space="preserve">below (without going over) </w:t>
      </w:r>
      <m:oMath>
        <m:f>
          <m:fPr>
            <m:ctrlPr>
              <w:rPr>
                <w:rFonts w:ascii="Cambria Math" w:hAnsi="Cambria Math"/>
              </w:rPr>
            </m:ctrlPr>
          </m:fPr>
          <m:num>
            <m:r>
              <w:rPr>
                <w:rFonts w:ascii="Cambria Math" w:hAnsi="Cambria Math"/>
              </w:rPr>
              <m:t>α</m:t>
            </m:r>
          </m:num>
          <m:den>
            <m:r>
              <w:rPr>
                <w:rFonts w:ascii="Cambria Math" w:hAnsi="Cambria Math"/>
              </w:rPr>
              <m:t>2</m:t>
            </m:r>
          </m:den>
        </m:f>
      </m:oMath>
      <w:r w:rsidR="178B50CE">
        <w:t xml:space="preserve">, where </w:t>
      </w:r>
      <m:oMath>
        <m:r>
          <w:rPr>
            <w:rFonts w:ascii="Cambria Math" w:hAnsi="Cambria Math"/>
          </w:rPr>
          <m:t>α</m:t>
        </m:r>
      </m:oMath>
      <w:r w:rsidR="3E48EABC">
        <w:t xml:space="preserve"> is the significance level. In contrast, to calculate the upper bound, we start with the largest possible value of </w:t>
      </w:r>
      <m:oMath>
        <m:r>
          <w:rPr>
            <w:rFonts w:ascii="Cambria Math" w:hAnsi="Cambria Math"/>
          </w:rPr>
          <m:t>M </m:t>
        </m:r>
      </m:oMath>
      <w:r w:rsidR="722C14EA">
        <w:t xml:space="preserve">(i.e. </w:t>
      </w:r>
      <m:oMath>
        <m:r>
          <w:rPr>
            <w:rFonts w:ascii="Cambria Math" w:hAnsi="Cambria Math"/>
          </w:rPr>
          <m:t>N </m:t>
        </m:r>
      </m:oMath>
      <w:r w:rsidR="21F5798E">
        <w:t xml:space="preserve">) and decrement </w:t>
      </w:r>
      <m:oMath>
        <m:r>
          <w:rPr>
            <w:rFonts w:ascii="Cambria Math" w:hAnsi="Cambria Math"/>
          </w:rPr>
          <m:t>M </m:t>
        </m:r>
      </m:oMath>
      <w:r w:rsidR="1BEC26A5">
        <w:t xml:space="preserve">until the cumulative probability </w:t>
      </w:r>
      <m:oMath>
        <m:r>
          <w:rPr>
            <w:rFonts w:ascii="Cambria Math" w:hAnsi="Cambria Math"/>
          </w:rPr>
          <m:t>P</m:t>
        </m:r>
        <m:d>
          <m:dPr>
            <m:ctrlPr>
              <w:rPr>
                <w:rFonts w:ascii="Cambria Math" w:hAnsi="Cambria Math"/>
              </w:rPr>
            </m:ctrlPr>
          </m:dPr>
          <m:e>
            <m:r>
              <w:rPr>
                <w:rFonts w:ascii="Cambria Math" w:hAnsi="Cambria Math"/>
              </w:rPr>
              <m:t>X≥x</m:t>
            </m:r>
            <m:r>
              <w:ins w:id="55" w:author="Bret A. Holladay" w:date="2024-09-03T21:43:00Z" w16du:dateUtc="2024-09-04T04:43:00Z">
                <w:rPr>
                  <w:rFonts w:ascii="Cambria Math" w:hAnsi="Cambria Math"/>
                </w:rPr>
                <m:t>|M,N</m:t>
              </w:ins>
            </m:r>
          </m:e>
        </m:d>
      </m:oMath>
      <w:r w:rsidR="517E8783">
        <w:t xml:space="preserve"> is just below (without going over) </w:t>
      </w:r>
      <m:oMath>
        <m:f>
          <m:fPr>
            <m:ctrlPr>
              <w:rPr>
                <w:rFonts w:ascii="Cambria Math" w:hAnsi="Cambria Math"/>
              </w:rPr>
            </m:ctrlPr>
          </m:fPr>
          <m:num>
            <m:r>
              <w:rPr>
                <w:rFonts w:ascii="Cambria Math" w:hAnsi="Cambria Math"/>
              </w:rPr>
              <m:t>α</m:t>
            </m:r>
          </m:num>
          <m:den>
            <m:r>
              <w:rPr>
                <w:rFonts w:ascii="Cambria Math" w:hAnsi="Cambria Math"/>
              </w:rPr>
              <m:t>2</m:t>
            </m:r>
          </m:den>
        </m:f>
      </m:oMath>
      <w:r w:rsidR="7B3AA7D1">
        <w:t xml:space="preserve">. </w:t>
      </w:r>
      <w:commentRangeEnd w:id="52"/>
      <w:r w:rsidR="002B1EAF">
        <w:rPr>
          <w:rStyle w:val="CommentReference"/>
        </w:rPr>
        <w:commentReference w:id="52"/>
      </w:r>
    </w:p>
    <w:p w14:paraId="6B4682C8" w14:textId="43D9DD45" w:rsidR="760493EF" w:rsidRDefault="760493EF" w:rsidP="760493EF"/>
    <w:p w14:paraId="00E6D43D" w14:textId="0B2B5647" w:rsidR="3BD5C694" w:rsidRPr="004751B7" w:rsidRDefault="3BD5C694" w:rsidP="760493EF">
      <w:pPr>
        <w:rPr>
          <w:b/>
          <w:bCs/>
        </w:rPr>
      </w:pPr>
      <w:r w:rsidRPr="004751B7">
        <w:rPr>
          <w:b/>
          <w:bCs/>
        </w:rPr>
        <w:t xml:space="preserve">Example of Finding a 95% Confidence Interval for </w:t>
      </w:r>
      <m:oMath>
        <m:r>
          <m:rPr>
            <m:sty m:val="bi"/>
          </m:rPr>
          <w:rPr>
            <w:rFonts w:ascii="Cambria Math" w:hAnsi="Cambria Math"/>
          </w:rPr>
          <m:t>M </m:t>
        </m:r>
      </m:oMath>
      <w:r w:rsidR="6DC01D6D" w:rsidRPr="004751B7">
        <w:rPr>
          <w:b/>
          <w:bCs/>
        </w:rPr>
        <w:t>using the Analog to the Clopper-Pearson Method</w:t>
      </w:r>
      <w:r w:rsidRPr="004751B7">
        <w:rPr>
          <w:b/>
          <w:bCs/>
        </w:rPr>
        <w:t xml:space="preserve">: </w:t>
      </w:r>
    </w:p>
    <w:p w14:paraId="3700F441" w14:textId="449A2324" w:rsidR="628F4770" w:rsidRDefault="628F4770" w:rsidP="760493EF">
      <w:r>
        <w:t xml:space="preserve">To illustrate the process of determining the confidence interval for </w:t>
      </w:r>
      <m:oMath>
        <m:r>
          <w:rPr>
            <w:rFonts w:ascii="Cambria Math" w:hAnsi="Cambria Math"/>
          </w:rPr>
          <m:t>M </m:t>
        </m:r>
      </m:oMath>
      <w:r w:rsidR="154309E3">
        <w:t xml:space="preserve">using the Analog to the Clopper-Pearson Method, let’s consider an example where </w:t>
      </w:r>
      <m:oMath>
        <m:r>
          <w:rPr>
            <w:rFonts w:ascii="Cambria Math" w:hAnsi="Cambria Math"/>
          </w:rPr>
          <m:t>m = 3, x = 4, N = 50, </m:t>
        </m:r>
      </m:oMath>
      <w:r w:rsidR="4FBA8C89">
        <w:t xml:space="preserve">and </w:t>
      </w:r>
      <m:oMath>
        <m:r>
          <w:rPr>
            <w:rFonts w:ascii="Cambria Math" w:hAnsi="Cambria Math"/>
          </w:rPr>
          <m:t>α = 0.05. </m:t>
        </m:r>
      </m:oMath>
    </w:p>
    <w:p w14:paraId="72C9A785" w14:textId="70A72217" w:rsidR="562122ED" w:rsidRDefault="562122ED" w:rsidP="760493EF">
      <w:r>
        <w:t xml:space="preserve">We start with an initial point estimate for </w:t>
      </w:r>
      <m:oMath>
        <m:r>
          <w:rPr>
            <w:rFonts w:ascii="Cambria Math" w:hAnsi="Cambria Math"/>
          </w:rPr>
          <m:t>M </m:t>
        </m:r>
      </m:oMath>
      <w:r w:rsidR="045121BB">
        <w:t xml:space="preserve">. In this case, the point estimate is </w:t>
      </w:r>
      <m:oMath>
        <m:r>
          <w:rPr>
            <w:rFonts w:ascii="Cambria Math" w:hAnsi="Cambria Math"/>
          </w:rPr>
          <m:t>M = 21 </m:t>
        </m:r>
      </m:oMath>
      <w:r w:rsidR="03F3D6CB">
        <w:t xml:space="preserve">. </w:t>
      </w:r>
      <w:r w:rsidR="22DE2961">
        <w:t xml:space="preserve">Figure </w:t>
      </w:r>
      <w:r w:rsidR="71B81632">
        <w:t>3</w:t>
      </w:r>
      <w:r w:rsidR="22DE2961">
        <w:t xml:space="preserve"> shows t</w:t>
      </w:r>
      <w:r w:rsidR="03F3D6CB">
        <w:t xml:space="preserve">he plot below the </w:t>
      </w:r>
      <w:proofErr w:type="spellStart"/>
      <w:r w:rsidR="03F3D6CB">
        <w:t>pmf</w:t>
      </w:r>
      <w:proofErr w:type="spellEnd"/>
      <w:r w:rsidR="03F3D6CB">
        <w:t xml:space="preserve"> for the NHG distribution </w:t>
      </w:r>
      <w:r w:rsidR="7819A4CE">
        <w:t xml:space="preserve">where </w:t>
      </w:r>
      <m:oMath>
        <m:r>
          <w:rPr>
            <w:rFonts w:ascii="Cambria Math" w:hAnsi="Cambria Math"/>
          </w:rPr>
          <m:t>M = 21 </m:t>
        </m:r>
      </m:oMath>
      <w:r w:rsidR="4E49D451">
        <w:t xml:space="preserve">. The red vertical line indicates the observed number of </w:t>
      </w:r>
      <w:r w:rsidR="4EE1B6A2">
        <w:t>failures</w:t>
      </w:r>
      <w:r w:rsidR="4E49D451">
        <w:t xml:space="preserve"> (</w:t>
      </w:r>
      <m:oMath>
        <m:r>
          <w:rPr>
            <w:rFonts w:ascii="Cambria Math" w:hAnsi="Cambria Math"/>
          </w:rPr>
          <m:t>x = 4 </m:t>
        </m:r>
      </m:oMath>
      <w:r w:rsidR="31EFDE38">
        <w:t xml:space="preserve">). </w:t>
      </w:r>
    </w:p>
    <w:p w14:paraId="50C2128A" w14:textId="5DED3A4B" w:rsidR="1F3C9E4B" w:rsidRDefault="2E787B98" w:rsidP="08969F1D">
      <w:pPr>
        <w:jc w:val="center"/>
      </w:pPr>
      <w:r>
        <w:rPr>
          <w:noProof/>
        </w:rPr>
        <w:drawing>
          <wp:inline distT="0" distB="0" distL="0" distR="0" wp14:anchorId="2FECDCE9" wp14:editId="732E02B8">
            <wp:extent cx="4572000" cy="2828925"/>
            <wp:effectExtent l="0" t="0" r="0" b="0"/>
            <wp:docPr id="875095145" name="Picture 87509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74BBB6B4" w14:textId="108F335F" w:rsidR="1F3C9E4B" w:rsidRDefault="1F3C9E4B" w:rsidP="760493EF">
      <w:pPr>
        <w:jc w:val="center"/>
      </w:pPr>
      <w:r w:rsidRPr="760493EF">
        <w:rPr>
          <w:i/>
          <w:iCs/>
        </w:rPr>
        <w:t xml:space="preserve">Figure </w:t>
      </w:r>
      <w:r w:rsidR="6890D2EA" w:rsidRPr="30FC67B9">
        <w:rPr>
          <w:i/>
          <w:iCs/>
        </w:rPr>
        <w:t>3</w:t>
      </w:r>
      <w:r w:rsidRPr="760493EF">
        <w:rPr>
          <w:i/>
          <w:iCs/>
        </w:rPr>
        <w:t>: PMF of NHG where M = 21</w:t>
      </w:r>
    </w:p>
    <w:p w14:paraId="0B61276C" w14:textId="7D3B7533" w:rsidR="2261279D" w:rsidRDefault="2261279D" w:rsidP="760493EF">
      <w:r w:rsidRPr="760493EF">
        <w:t>We can observe the distribution of the number of failures before reaching 3 (fixed) successes when there are 21 successes in a population of 50.</w:t>
      </w:r>
      <w:r w:rsidR="676572D4" w:rsidRPr="760493EF">
        <w:t xml:space="preserve"> </w:t>
      </w:r>
    </w:p>
    <w:p w14:paraId="11208299" w14:textId="23198CEB" w:rsidR="4AD9D812" w:rsidRDefault="4AD9D812" w:rsidP="760493EF">
      <w:r w:rsidRPr="760493EF">
        <w:t xml:space="preserve">To </w:t>
      </w:r>
      <w:r w:rsidR="2E164494" w:rsidRPr="760493EF">
        <w:t xml:space="preserve">find the lower bound, we start with </w:t>
      </w:r>
      <w:r w:rsidR="5D8DE9F5" w:rsidRPr="760493EF">
        <w:t>the</w:t>
      </w:r>
      <w:r w:rsidR="2E164494" w:rsidRPr="760493EF">
        <w:t xml:space="preserve"> smallest possible </w:t>
      </w:r>
      <w:r w:rsidR="32CE004C" w:rsidRPr="760493EF">
        <w:t xml:space="preserve">value of </w:t>
      </w:r>
      <m:oMath>
        <m:r>
          <w:rPr>
            <w:rFonts w:ascii="Cambria Math" w:hAnsi="Cambria Math"/>
          </w:rPr>
          <m:t>M </m:t>
        </m:r>
      </m:oMath>
      <w:r w:rsidR="0064E6DB" w:rsidRPr="760493EF">
        <w:t xml:space="preserve">(i.e. </w:t>
      </w:r>
      <m:oMath>
        <m:r>
          <w:rPr>
            <w:rFonts w:ascii="Cambria Math" w:hAnsi="Cambria Math"/>
          </w:rPr>
          <m:t>m = 3 </m:t>
        </m:r>
      </m:oMath>
      <w:r w:rsidR="01B39A36" w:rsidRPr="760493EF">
        <w:t xml:space="preserve">). We increment </w:t>
      </w:r>
      <m:oMath>
        <m:r>
          <w:rPr>
            <w:rFonts w:ascii="Cambria Math" w:hAnsi="Cambria Math"/>
          </w:rPr>
          <m:t>M </m:t>
        </m:r>
      </m:oMath>
      <w:r w:rsidR="2010CAED" w:rsidRPr="760493EF">
        <w:t xml:space="preserve">and calculate the cumulative probability </w:t>
      </w:r>
      <m:oMath>
        <m:r>
          <w:rPr>
            <w:rFonts w:ascii="Cambria Math" w:hAnsi="Cambria Math"/>
          </w:rPr>
          <m:t>P</m:t>
        </m:r>
        <m:d>
          <m:dPr>
            <m:ctrlPr>
              <w:rPr>
                <w:rFonts w:ascii="Cambria Math" w:hAnsi="Cambria Math"/>
              </w:rPr>
            </m:ctrlPr>
          </m:dPr>
          <m:e>
            <m:r>
              <w:rPr>
                <w:rFonts w:ascii="Cambria Math" w:hAnsi="Cambria Math"/>
              </w:rPr>
              <m:t>X ≤ x</m:t>
            </m:r>
          </m:e>
        </m:d>
      </m:oMath>
      <w:r w:rsidR="0E9BFA66" w:rsidRPr="760493EF">
        <w:t xml:space="preserve"> </w:t>
      </w:r>
      <w:r w:rsidR="26034F4A" w:rsidRPr="760493EF">
        <w:t xml:space="preserve">until </w:t>
      </w:r>
      <w:r w:rsidR="0E9BFA66" w:rsidRPr="760493EF">
        <w:t xml:space="preserve">we have reached the highest value of </w:t>
      </w:r>
      <m:oMath>
        <m:r>
          <w:rPr>
            <w:rFonts w:ascii="Cambria Math" w:hAnsi="Cambria Math"/>
          </w:rPr>
          <m:t>M </m:t>
        </m:r>
      </m:oMath>
      <w:r w:rsidR="23542269" w:rsidRPr="760493EF">
        <w:t xml:space="preserve">before </w:t>
      </w:r>
      <w:r w:rsidR="33D700B4" w:rsidRPr="760493EF">
        <w:t>the left tail probability</w:t>
      </w:r>
      <w:ins w:id="56" w:author="Bret A. Holladay" w:date="2024-09-03T21:45:00Z" w16du:dateUtc="2024-09-04T04:45:00Z">
        <w:r w:rsidR="008767C4">
          <w:t xml:space="preserve"> </w:t>
        </w:r>
      </w:ins>
      <m:oMath>
        <m:r>
          <w:ins w:id="57" w:author="Bret A. Holladay" w:date="2024-09-03T21:45:00Z" w16du:dateUtc="2024-09-04T04:45:00Z">
            <w:rPr>
              <w:rFonts w:ascii="Cambria Math" w:hAnsi="Cambria Math"/>
            </w:rPr>
            <m:t>P</m:t>
          </w:ins>
        </m:r>
        <m:d>
          <m:dPr>
            <m:ctrlPr>
              <w:ins w:id="58" w:author="Bret A. Holladay" w:date="2024-09-03T21:45:00Z" w16du:dateUtc="2024-09-04T04:45:00Z">
                <w:rPr>
                  <w:rFonts w:ascii="Cambria Math" w:hAnsi="Cambria Math"/>
                </w:rPr>
              </w:ins>
            </m:ctrlPr>
          </m:dPr>
          <m:e>
            <m:r>
              <w:ins w:id="59" w:author="Bret A. Holladay" w:date="2024-09-03T21:45:00Z" w16du:dateUtc="2024-09-04T04:45:00Z">
                <w:rPr>
                  <w:rFonts w:ascii="Cambria Math" w:hAnsi="Cambria Math"/>
                </w:rPr>
                <m:t>X ≤ x</m:t>
              </w:ins>
            </m:r>
            <m:r>
              <w:ins w:id="60" w:author="Bret A. Holladay" w:date="2024-09-03T21:46:00Z" w16du:dateUtc="2024-09-04T04:46:00Z">
                <w:rPr>
                  <w:rFonts w:ascii="Cambria Math" w:hAnsi="Cambria Math"/>
                </w:rPr>
                <m:t>|M</m:t>
              </w:ins>
            </m:r>
          </m:e>
        </m:d>
      </m:oMath>
      <w:ins w:id="61" w:author="Bret A. Holladay" w:date="2024-09-03T21:45:00Z" w16du:dateUtc="2024-09-04T04:45:00Z">
        <w:r w:rsidR="008767C4">
          <w:rPr>
            <w:rFonts w:eastAsiaTheme="minorEastAsia"/>
          </w:rPr>
          <w:t xml:space="preserve"> </w:t>
        </w:r>
      </w:ins>
      <w:ins w:id="62" w:author="Bret A. Holladay" w:date="2024-09-03T21:46:00Z" w16du:dateUtc="2024-09-04T04:46:00Z">
        <w:r w:rsidR="00AA1D64">
          <w:rPr>
            <w:rFonts w:eastAsiaTheme="minorEastAsia"/>
          </w:rPr>
          <w:t>exceeds</w:t>
        </w:r>
      </w:ins>
      <w:ins w:id="63" w:author="Bret A. Holladay" w:date="2024-09-03T21:45:00Z" w16du:dateUtc="2024-09-04T04:45:00Z">
        <w:r w:rsidR="008767C4">
          <w:rPr>
            <w:rFonts w:eastAsiaTheme="minorEastAsia"/>
          </w:rPr>
          <w:t xml:space="preserve"> </w:t>
        </w:r>
      </w:ins>
      <m:oMath>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=0.025</m:t>
        </m:r>
      </m:oMath>
      <w:r w:rsidR="2A7AF3A7" w:rsidRPr="760493EF">
        <w:t xml:space="preserve">. In this case, we find that the cumulative probability for </w:t>
      </w:r>
      <m:oMath>
        <m:r>
          <w:rPr>
            <w:rFonts w:ascii="Cambria Math" w:hAnsi="Cambria Math"/>
          </w:rPr>
          <m:t>M = 6 </m:t>
        </m:r>
      </m:oMath>
      <w:r w:rsidR="4F497690" w:rsidRPr="760493EF">
        <w:t xml:space="preserve">is the highest value where the cumulative probability </w:t>
      </w:r>
      <w:r w:rsidR="22D720A5" w:rsidRPr="760493EF">
        <w:t xml:space="preserve">(equivalent to the area to the left of the red line) </w:t>
      </w:r>
      <w:r w:rsidR="4F497690" w:rsidRPr="760493EF">
        <w:t xml:space="preserve">is still less than 0.025, specifically </w:t>
      </w:r>
      <w:r w:rsidR="58DC3B99" w:rsidRPr="760493EF">
        <w:t>equaling</w:t>
      </w:r>
      <w:r w:rsidR="1C3EAC6C" w:rsidRPr="760493EF">
        <w:t xml:space="preserve"> </w:t>
      </w:r>
      <w:r w:rsidR="4F497690" w:rsidRPr="760493EF">
        <w:t>0.0</w:t>
      </w:r>
      <w:r w:rsidR="652E264D" w:rsidRPr="760493EF">
        <w:t>292</w:t>
      </w:r>
      <w:r w:rsidR="4F497690" w:rsidRPr="760493EF">
        <w:t xml:space="preserve">. Therefore, the lower bound is </w:t>
      </w:r>
      <m:oMath>
        <m:r>
          <w:rPr>
            <w:rFonts w:ascii="Cambria Math" w:hAnsi="Cambria Math"/>
          </w:rPr>
          <m:t>M = 6 </m:t>
        </m:r>
      </m:oMath>
      <w:r w:rsidR="5E4FD731" w:rsidRPr="760493EF">
        <w:t xml:space="preserve">. </w:t>
      </w:r>
    </w:p>
    <w:p w14:paraId="3638A61E" w14:textId="4671D5C8" w:rsidR="5E4FD731" w:rsidRDefault="24FE1A3B" w:rsidP="08969F1D">
      <w:pPr>
        <w:jc w:val="center"/>
      </w:pPr>
      <w:r>
        <w:rPr>
          <w:noProof/>
        </w:rPr>
        <w:drawing>
          <wp:inline distT="0" distB="0" distL="0" distR="0" wp14:anchorId="78A9B003" wp14:editId="432B677D">
            <wp:extent cx="4572000" cy="2828925"/>
            <wp:effectExtent l="0" t="0" r="0" b="0"/>
            <wp:docPr id="1534052604" name="Picture 153405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577F3577" w14:textId="1B386879" w:rsidR="5E4FD731" w:rsidRDefault="5E4FD731" w:rsidP="3C0A0E6E">
      <w:pPr>
        <w:jc w:val="center"/>
      </w:pPr>
      <w:r w:rsidRPr="08969F1D">
        <w:rPr>
          <w:i/>
          <w:iCs/>
        </w:rPr>
        <w:t xml:space="preserve">Figure </w:t>
      </w:r>
      <w:r w:rsidR="58C4F520" w:rsidRPr="30FC67B9">
        <w:rPr>
          <w:i/>
          <w:iCs/>
        </w:rPr>
        <w:t>4</w:t>
      </w:r>
      <w:r w:rsidRPr="08969F1D">
        <w:rPr>
          <w:i/>
          <w:iCs/>
        </w:rPr>
        <w:t xml:space="preserve">: PMF of NHG where M = </w:t>
      </w:r>
      <w:r w:rsidR="09E8CF1C" w:rsidRPr="08969F1D">
        <w:rPr>
          <w:i/>
          <w:iCs/>
        </w:rPr>
        <w:t>6</w:t>
      </w:r>
    </w:p>
    <w:p w14:paraId="2E2A50E3" w14:textId="0E92846F" w:rsidR="0E905C78" w:rsidRDefault="0E905C78" w:rsidP="760493EF">
      <w:r w:rsidRPr="760493EF">
        <w:t xml:space="preserve">To find the upper bound, we start with the largest possible value of </w:t>
      </w:r>
      <m:oMath>
        <m:r>
          <w:rPr>
            <w:rFonts w:ascii="Cambria Math" w:hAnsi="Cambria Math"/>
          </w:rPr>
          <m:t>M </m:t>
        </m:r>
      </m:oMath>
      <w:r w:rsidR="382EAE32" w:rsidRPr="760493EF">
        <w:t xml:space="preserve">(i.e. </w:t>
      </w:r>
      <m:oMath>
        <m:r>
          <w:rPr>
            <w:rFonts w:ascii="Cambria Math" w:hAnsi="Cambria Math"/>
          </w:rPr>
          <m:t>N = 50 </m:t>
        </m:r>
      </m:oMath>
      <w:r w:rsidR="51133D6F" w:rsidRPr="760493EF">
        <w:t xml:space="preserve">). We decrement </w:t>
      </w:r>
      <m:oMath>
        <m:r>
          <w:rPr>
            <w:rFonts w:ascii="Cambria Math" w:hAnsi="Cambria Math"/>
          </w:rPr>
          <m:t>M </m:t>
        </m:r>
      </m:oMath>
      <w:r w:rsidR="4834A41C" w:rsidRPr="760493EF">
        <w:t xml:space="preserve">and calculate the cumulative probability </w:t>
      </w:r>
      <m:oMath>
        <m:r>
          <w:rPr>
            <w:rFonts w:ascii="Cambria Math" w:hAnsi="Cambria Math"/>
          </w:rPr>
          <m:t>P</m:t>
        </m:r>
        <m:d>
          <m:dPr>
            <m:ctrlPr>
              <w:rPr>
                <w:rFonts w:ascii="Cambria Math" w:hAnsi="Cambria Math"/>
              </w:rPr>
            </m:ctrlPr>
          </m:dPr>
          <m:e>
            <m:r>
              <w:rPr>
                <w:rFonts w:ascii="Cambria Math" w:hAnsi="Cambria Math"/>
              </w:rPr>
              <m:t>X ≥ x</m:t>
            </m:r>
            <m:r>
              <w:ins w:id="64" w:author="Bret A. Holladay" w:date="2024-09-03T21:47:00Z" w16du:dateUtc="2024-09-04T04:47:00Z">
                <w:rPr>
                  <w:rFonts w:ascii="Cambria Math" w:hAnsi="Cambria Math"/>
                </w:rPr>
                <m:t>|M</m:t>
              </w:ins>
            </m:r>
          </m:e>
        </m:d>
      </m:oMath>
      <w:r w:rsidR="50E3EB04" w:rsidRPr="760493EF">
        <w:t xml:space="preserve"> until </w:t>
      </w:r>
      <w:r w:rsidR="2020EB08" w:rsidRPr="760493EF">
        <w:t xml:space="preserve">we have reached the smallest value of </w:t>
      </w:r>
      <m:oMath>
        <m:r>
          <w:rPr>
            <w:rFonts w:ascii="Cambria Math" w:hAnsi="Cambria Math"/>
          </w:rPr>
          <m:t>M </m:t>
        </m:r>
      </m:oMath>
      <w:r w:rsidR="264A3044" w:rsidRPr="760493EF">
        <w:t>before</w:t>
      </w:r>
      <w:r w:rsidR="6C4F0F32" w:rsidRPr="760493EF">
        <w:t xml:space="preserve"> the right tail probability</w:t>
      </w:r>
      <w:commentRangeStart w:id="65"/>
      <w:r w:rsidR="264A3044" w:rsidRPr="760493EF">
        <w:t xml:space="preserve"> </w:t>
      </w:r>
      <w:commentRangeEnd w:id="65"/>
      <w:r w:rsidR="00004C67">
        <w:rPr>
          <w:rStyle w:val="CommentReference"/>
        </w:rPr>
        <w:commentReference w:id="65"/>
      </w:r>
      <w:r w:rsidR="264A3044" w:rsidRPr="760493EF">
        <w:t xml:space="preserve">exceeds </w:t>
      </w:r>
      <m:oMath>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=0.025</m:t>
        </m:r>
      </m:oMath>
      <w:r w:rsidR="28BA59EE" w:rsidRPr="760493EF">
        <w:t xml:space="preserve">. In this case, we find that the cumulative probability for </w:t>
      </w:r>
      <m:oMath>
        <m:r>
          <w:rPr>
            <w:rFonts w:ascii="Cambria Math" w:hAnsi="Cambria Math"/>
          </w:rPr>
          <m:t>M = 37 </m:t>
        </m:r>
      </m:oMath>
      <w:r w:rsidR="2A9F7A7F" w:rsidRPr="760493EF">
        <w:t xml:space="preserve">is the lowest value where the cumulative probability </w:t>
      </w:r>
      <w:r w:rsidR="2D5CE07A" w:rsidRPr="760493EF">
        <w:t>(equivalent to the area to the right of the red line) is still less than 0.025, specifically equaling 0. 0.0</w:t>
      </w:r>
      <w:r w:rsidR="4B009321" w:rsidRPr="760493EF">
        <w:t>331</w:t>
      </w:r>
      <w:r w:rsidR="2D5CE07A" w:rsidRPr="760493EF">
        <w:t xml:space="preserve">. Therefore, the upper bound is </w:t>
      </w:r>
      <m:oMath>
        <m:r>
          <w:rPr>
            <w:rFonts w:ascii="Cambria Math" w:hAnsi="Cambria Math"/>
          </w:rPr>
          <m:t>M = 37 </m:t>
        </m:r>
      </m:oMath>
      <w:r w:rsidR="48CCD1B8" w:rsidRPr="760493EF">
        <w:t xml:space="preserve">. </w:t>
      </w:r>
    </w:p>
    <w:p w14:paraId="16D660F4" w14:textId="1B58FE03" w:rsidR="48CCD1B8" w:rsidRDefault="401CF6FD" w:rsidP="08969F1D">
      <w:pPr>
        <w:jc w:val="center"/>
      </w:pPr>
      <w:r>
        <w:rPr>
          <w:noProof/>
        </w:rPr>
        <w:drawing>
          <wp:inline distT="0" distB="0" distL="0" distR="0" wp14:anchorId="1B44B763" wp14:editId="17AF826E">
            <wp:extent cx="4572000" cy="2828925"/>
            <wp:effectExtent l="0" t="0" r="0" b="0"/>
            <wp:docPr id="1680336805" name="Picture 1680336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0F3E35EA" w14:textId="121D7DC1" w:rsidR="48CCD1B8" w:rsidRDefault="48CCD1B8" w:rsidP="3C0A0E6E">
      <w:pPr>
        <w:jc w:val="center"/>
      </w:pPr>
      <w:r w:rsidRPr="08969F1D">
        <w:rPr>
          <w:i/>
          <w:iCs/>
        </w:rPr>
        <w:t xml:space="preserve">Figure </w:t>
      </w:r>
      <w:r w:rsidR="496CA0A3" w:rsidRPr="30FC67B9">
        <w:rPr>
          <w:i/>
          <w:iCs/>
        </w:rPr>
        <w:t>5</w:t>
      </w:r>
      <w:r w:rsidRPr="08969F1D">
        <w:rPr>
          <w:i/>
          <w:iCs/>
        </w:rPr>
        <w:t>: PMF of NHG where M = 3</w:t>
      </w:r>
      <w:r w:rsidR="67E53926" w:rsidRPr="08969F1D">
        <w:rPr>
          <w:i/>
          <w:iCs/>
        </w:rPr>
        <w:t>7</w:t>
      </w:r>
    </w:p>
    <w:p w14:paraId="2DE4B279" w14:textId="48A3D9FD" w:rsidR="48CCD1B8" w:rsidRDefault="48CCD1B8" w:rsidP="760493EF">
      <w:r>
        <w:t xml:space="preserve">Based on the Analog to the Clopper-Pearson Method, the 95% confidence interval for </w:t>
      </w:r>
      <m:oMath>
        <m:r>
          <w:rPr>
            <w:rFonts w:ascii="Cambria Math" w:hAnsi="Cambria Math"/>
          </w:rPr>
          <m:t>M </m:t>
        </m:r>
      </m:oMath>
      <w:r w:rsidR="69D9BD96">
        <w:t xml:space="preserve">given </w:t>
      </w:r>
      <m:oMath>
        <m:r>
          <w:rPr>
            <w:rFonts w:ascii="Cambria Math" w:hAnsi="Cambria Math"/>
          </w:rPr>
          <m:t>m =3, x = 4, </m:t>
        </m:r>
      </m:oMath>
      <w:r w:rsidR="7CB05A67">
        <w:t xml:space="preserve">and </w:t>
      </w:r>
      <m:oMath>
        <m:r>
          <w:rPr>
            <w:rFonts w:ascii="Cambria Math" w:hAnsi="Cambria Math"/>
          </w:rPr>
          <m:t>N = 50 </m:t>
        </m:r>
      </m:oMath>
      <w:r w:rsidR="7B03E898">
        <w:t xml:space="preserve">is </w:t>
      </w:r>
      <w:commentRangeStart w:id="66"/>
      <w:r w:rsidR="7B03E898">
        <w:t>[</w:t>
      </w:r>
      <w:r w:rsidR="5CDFDDD4">
        <w:t>6</w:t>
      </w:r>
      <w:r w:rsidR="7B03E898">
        <w:t>, 3</w:t>
      </w:r>
      <w:r w:rsidR="0F7C96B1">
        <w:t>7</w:t>
      </w:r>
      <w:r w:rsidR="7B03E898">
        <w:t xml:space="preserve">]. </w:t>
      </w:r>
      <w:commentRangeEnd w:id="66"/>
      <w:r w:rsidR="002141B0">
        <w:rPr>
          <w:rStyle w:val="CommentReference"/>
        </w:rPr>
        <w:commentReference w:id="66"/>
      </w:r>
      <w:r w:rsidR="7B03E898">
        <w:t xml:space="preserve">This interval provides a range of plausible values </w:t>
      </w:r>
      <w:r w:rsidR="3891EDCF">
        <w:t xml:space="preserve">of </w:t>
      </w:r>
      <w:r w:rsidR="7B03E898">
        <w:t xml:space="preserve">the total number of successes in the population when the total population size is 50, </w:t>
      </w:r>
      <w:r w:rsidR="5E83BDBC">
        <w:t xml:space="preserve">and there are 3 fixed successes that are sampled and 4 sampled failures that are needed to reach the 3 fixed number of successes. </w:t>
      </w:r>
    </w:p>
    <w:p w14:paraId="78348015" w14:textId="14D6665D" w:rsidR="760493EF" w:rsidRDefault="00B76D5E" w:rsidP="760493EF">
      <w:pPr>
        <w:rPr>
          <w:b/>
          <w:bCs/>
        </w:rPr>
      </w:pPr>
      <w:r>
        <w:rPr>
          <w:b/>
          <w:bCs/>
        </w:rPr>
        <w:t xml:space="preserve">Interplay Between CPF and </w:t>
      </w:r>
      <w:r w:rsidR="002273C3">
        <w:rPr>
          <w:b/>
          <w:bCs/>
        </w:rPr>
        <w:t xml:space="preserve">Resulting Confidence Intervals </w:t>
      </w:r>
    </w:p>
    <w:p w14:paraId="767602C3" w14:textId="12A47839" w:rsidR="00F21D27" w:rsidRDefault="008E162E" w:rsidP="760493EF">
      <w:r>
        <w:t xml:space="preserve">Figure 6 displays </w:t>
      </w:r>
      <w:r w:rsidR="00393C22">
        <w:t xml:space="preserve">the relationship between the graphical </w:t>
      </w:r>
      <w:r w:rsidR="00DE1AD9">
        <w:t>properties</w:t>
      </w:r>
      <w:r w:rsidR="00393C22">
        <w:t xml:space="preserve"> of </w:t>
      </w:r>
      <w:r w:rsidR="00DE1AD9">
        <w:t xml:space="preserve">a CPF </w:t>
      </w:r>
      <w:r w:rsidR="008F4753">
        <w:t>and the resulting confidence intervals</w:t>
      </w:r>
      <w:r w:rsidR="001826AE">
        <w:t xml:space="preserve">, showing how one can work backwards and reverse engineer </w:t>
      </w:r>
      <w:r w:rsidR="0027173B">
        <w:t>confidence intervals from a given CPF</w:t>
      </w:r>
      <w:r w:rsidR="008F4753">
        <w:t xml:space="preserve">. </w:t>
      </w:r>
      <w:r w:rsidR="00DA3811">
        <w:t xml:space="preserve">To do this, </w:t>
      </w:r>
      <w:r w:rsidR="00B30857">
        <w:t xml:space="preserve">for an observed x, </w:t>
      </w:r>
      <w:r w:rsidR="000D3129">
        <w:t xml:space="preserve">find the </w:t>
      </w:r>
      <w:r w:rsidR="00594FF1">
        <w:t>first and</w:t>
      </w:r>
      <w:r w:rsidR="009D1244">
        <w:t xml:space="preserve"> </w:t>
      </w:r>
      <w:ins w:id="67" w:author="Bret A. Holladay" w:date="2024-09-03T21:49:00Z" w16du:dateUtc="2024-09-04T04:49:00Z">
        <w:r w:rsidR="008E4299">
          <w:t xml:space="preserve">last </w:t>
        </w:r>
      </w:ins>
      <w:r w:rsidR="009D1244">
        <w:t xml:space="preserve">place </w:t>
      </w:r>
      <w:r w:rsidR="00454E98">
        <w:t>acceptance set</w:t>
      </w:r>
      <w:r w:rsidR="009D1244">
        <w:t>s</w:t>
      </w:r>
      <w:r w:rsidR="00454E98">
        <w:t xml:space="preserve"> </w:t>
      </w:r>
      <w:r w:rsidR="00BD2C47">
        <w:t>in the CPF that observed x is present</w:t>
      </w:r>
      <w:r w:rsidR="00AC0704">
        <w:t xml:space="preserve">, and those are the resulting lower and upper confidence bounds. To obtain all confidence intervals, repeat this step for each </w:t>
      </w:r>
      <w:r w:rsidR="00594FF1">
        <w:t xml:space="preserve">x. </w:t>
      </w:r>
      <w:r w:rsidR="00AC0704">
        <w:t xml:space="preserve"> </w:t>
      </w:r>
    </w:p>
    <w:p w14:paraId="6AF1A4CE" w14:textId="73882D03" w:rsidR="00594FF1" w:rsidRPr="00F21D27" w:rsidRDefault="00594FF1" w:rsidP="760493EF">
      <w:r>
        <w:t xml:space="preserve">For example, to find the confidence interval for x = 1, </w:t>
      </w:r>
      <w:r w:rsidR="00980FC2">
        <w:t xml:space="preserve">we must find the first and last place </w:t>
      </w:r>
      <w:r w:rsidR="004B3A33">
        <w:t xml:space="preserve">acceptance sets in the CPF that include 1. So, starting from the right, we see that the </w:t>
      </w:r>
      <w:r w:rsidR="003E190B">
        <w:t xml:space="preserve">first </w:t>
      </w:r>
      <w:r w:rsidR="00A65A26">
        <w:t>place</w:t>
      </w:r>
      <w:r w:rsidR="003E190B">
        <w:t xml:space="preserve"> the CPF uses such a set is at M = 14, and the last place is at M = 4</w:t>
      </w:r>
      <w:r w:rsidR="00A65A26">
        <w:t xml:space="preserve">. Thus, the confidence interval for x = 1 is [4, 14]. </w:t>
      </w:r>
    </w:p>
    <w:p w14:paraId="1DFC6916" w14:textId="3D0445D7" w:rsidR="00B76D5E" w:rsidRDefault="1641A5B3" w:rsidP="760493EF">
      <w:r>
        <w:rPr>
          <w:noProof/>
        </w:rPr>
        <w:drawing>
          <wp:inline distT="0" distB="0" distL="0" distR="0" wp14:anchorId="45F662A3" wp14:editId="0B24ED48">
            <wp:extent cx="5943600" cy="3676650"/>
            <wp:effectExtent l="0" t="0" r="0" b="0"/>
            <wp:docPr id="932366756" name="Picture 932366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30CEF35C" w14:textId="665738DA" w:rsidR="00E86AFC" w:rsidRDefault="00E86AFC" w:rsidP="00E86AFC">
      <w:pPr>
        <w:jc w:val="center"/>
        <w:rPr>
          <w:i/>
          <w:iCs/>
        </w:rPr>
      </w:pPr>
      <w:r w:rsidRPr="2183BFC0">
        <w:rPr>
          <w:i/>
          <w:iCs/>
        </w:rPr>
        <w:t xml:space="preserve">Figure 6: </w:t>
      </w:r>
      <w:r>
        <w:rPr>
          <w:i/>
          <w:iCs/>
        </w:rPr>
        <w:t xml:space="preserve">Interplay between </w:t>
      </w:r>
      <w:r w:rsidR="004F15A7">
        <w:rPr>
          <w:i/>
          <w:iCs/>
        </w:rPr>
        <w:t>95% NHG CPF and resulting confidence intervals</w:t>
      </w:r>
      <w:r w:rsidRPr="2183BFC0">
        <w:rPr>
          <w:i/>
          <w:iCs/>
        </w:rPr>
        <w:t xml:space="preserve"> when N = </w:t>
      </w:r>
      <w:r w:rsidR="00A86104">
        <w:rPr>
          <w:i/>
          <w:iCs/>
        </w:rPr>
        <w:t>15</w:t>
      </w:r>
      <w:r w:rsidRPr="2183BFC0">
        <w:rPr>
          <w:i/>
          <w:iCs/>
        </w:rPr>
        <w:t>, m = 3</w:t>
      </w:r>
    </w:p>
    <w:p w14:paraId="7C284AEA" w14:textId="77777777" w:rsidR="00E86AFC" w:rsidRDefault="00E86AFC" w:rsidP="760493EF"/>
    <w:p w14:paraId="2FE5C365" w14:textId="48C0BB69" w:rsidR="00F539D5" w:rsidRDefault="00F539D5" w:rsidP="00F539D5">
      <w:r>
        <w:rPr>
          <w:b/>
          <w:bCs/>
        </w:rPr>
        <w:t xml:space="preserve">Minimal Cardinality Procedures </w:t>
      </w:r>
    </w:p>
    <w:p w14:paraId="60517441" w14:textId="4ACF1CFB" w:rsidR="00F539D5" w:rsidRDefault="008933E8" w:rsidP="760493EF">
      <w:r>
        <w:t xml:space="preserve">When constructing confidence intervals, </w:t>
      </w:r>
      <w:r w:rsidR="000B5C2F">
        <w:t xml:space="preserve">the </w:t>
      </w:r>
      <w:r w:rsidR="000B5C2F" w:rsidRPr="000B5C2F">
        <w:t xml:space="preserve">primary focus </w:t>
      </w:r>
      <w:del w:id="68" w:author="Bret A. Holladay" w:date="2024-09-03T21:50:00Z" w16du:dateUtc="2024-09-04T04:50:00Z">
        <w:r w:rsidR="000B5C2F" w:rsidRPr="000B5C2F">
          <w:delText xml:space="preserve">of </w:delText>
        </w:r>
      </w:del>
      <w:r w:rsidR="000B5C2F">
        <w:t xml:space="preserve">is </w:t>
      </w:r>
      <w:del w:id="69" w:author="Bret A. Holladay" w:date="2024-09-03T21:50:00Z" w16du:dateUtc="2024-09-04T04:50:00Z">
        <w:r w:rsidR="000B5C2F">
          <w:delText xml:space="preserve">to </w:delText>
        </w:r>
      </w:del>
      <w:r w:rsidR="000B5C2F" w:rsidRPr="000B5C2F">
        <w:t xml:space="preserve">minimizing interval length </w:t>
      </w:r>
      <w:r w:rsidR="000B5C2F">
        <w:t xml:space="preserve">while still achieving a coverage probability </w:t>
      </w:r>
      <w:r w:rsidR="00EC35D2">
        <w:t xml:space="preserve">greater than or equal to the confidence level. With the two above methods, the </w:t>
      </w:r>
      <w:r w:rsidR="00510E3F">
        <w:t>A</w:t>
      </w:r>
      <w:r w:rsidR="00EC35D2">
        <w:t xml:space="preserve">pproximate </w:t>
      </w:r>
      <w:r w:rsidR="00510E3F">
        <w:t>M</w:t>
      </w:r>
      <w:r w:rsidR="00EC35D2">
        <w:t>ethod</w:t>
      </w:r>
      <w:r w:rsidR="006A1333">
        <w:t xml:space="preserve"> </w:t>
      </w:r>
      <w:r w:rsidR="00ED3698">
        <w:t xml:space="preserve">has the issue of </w:t>
      </w:r>
      <w:proofErr w:type="spellStart"/>
      <w:r w:rsidR="00ED3698">
        <w:t>undercoverage</w:t>
      </w:r>
      <w:proofErr w:type="spellEnd"/>
      <w:r w:rsidR="00ED3698">
        <w:t xml:space="preserve">, where the coverage probability is often far below the confidence level. </w:t>
      </w:r>
      <w:r w:rsidR="00510E3F">
        <w:t xml:space="preserve">With the </w:t>
      </w:r>
      <w:r w:rsidR="00510E3F" w:rsidRPr="00510E3F">
        <w:t>Analog to the Clopper-Pearson Method</w:t>
      </w:r>
      <w:r w:rsidR="00510E3F">
        <w:t xml:space="preserve">, although there is not an issue of </w:t>
      </w:r>
      <w:proofErr w:type="spellStart"/>
      <w:r w:rsidR="00510E3F">
        <w:t>undercoverage</w:t>
      </w:r>
      <w:proofErr w:type="spellEnd"/>
      <w:r w:rsidR="00510E3F">
        <w:t xml:space="preserve">, </w:t>
      </w:r>
      <w:r w:rsidR="00C21097">
        <w:t xml:space="preserve">one might even say that there is </w:t>
      </w:r>
      <w:proofErr w:type="spellStart"/>
      <w:r w:rsidR="00C21097">
        <w:t>overcoverage</w:t>
      </w:r>
      <w:proofErr w:type="spellEnd"/>
      <w:r w:rsidR="00C21097">
        <w:t xml:space="preserve">. The intervals often have coverage far above the confidence level, leading to excessively wide intervals which lowers precision. </w:t>
      </w:r>
    </w:p>
    <w:p w14:paraId="2D8AF61E" w14:textId="0D38A028" w:rsidR="002707C1" w:rsidRDefault="004F56CE" w:rsidP="760493EF">
      <w:r>
        <w:t xml:space="preserve">Thus, we turn to minimal cardinality procedures where we reverse engineer </w:t>
      </w:r>
      <w:r w:rsidR="00C81862">
        <w:t xml:space="preserve">our confidence intervals, guaranteeing coverage that is above the confidence level but as small as possible, while </w:t>
      </w:r>
      <w:commentRangeStart w:id="70"/>
      <w:r w:rsidR="00C81862">
        <w:t>providing minimal cardinality</w:t>
      </w:r>
      <w:commentRangeEnd w:id="70"/>
      <w:r w:rsidR="000B7EAA">
        <w:rPr>
          <w:rStyle w:val="CommentReference"/>
        </w:rPr>
        <w:commentReference w:id="70"/>
      </w:r>
      <w:r w:rsidR="00D7757E">
        <w:t xml:space="preserve"> regarding the cardinality of acceptance sets</w:t>
      </w:r>
      <w:r w:rsidR="00C81862">
        <w:t xml:space="preserve">, </w:t>
      </w:r>
      <w:r w:rsidR="00295F24">
        <w:t xml:space="preserve">therefore narrower intervals. </w:t>
      </w:r>
      <w:r w:rsidR="005E50D3">
        <w:t xml:space="preserve">The procedure can be contained in three main steps, and can be summarized as follows: </w:t>
      </w:r>
    </w:p>
    <w:p w14:paraId="3A0827A2" w14:textId="5C57C4BA" w:rsidR="002707C1" w:rsidRDefault="002707C1" w:rsidP="002707C1">
      <w:pPr>
        <w:pStyle w:val="ListParagraph"/>
        <w:numPr>
          <w:ilvl w:val="0"/>
          <w:numId w:val="2"/>
        </w:numPr>
      </w:pPr>
      <w:r w:rsidRPr="002707C1">
        <w:t xml:space="preserve">Find </w:t>
      </w:r>
      <w:r w:rsidR="006F6358">
        <w:t>a</w:t>
      </w:r>
      <w:r w:rsidRPr="002707C1">
        <w:t xml:space="preserve">ll </w:t>
      </w:r>
      <w:r w:rsidR="006F6358">
        <w:t>m</w:t>
      </w:r>
      <w:r w:rsidRPr="002707C1">
        <w:t xml:space="preserve">inimal </w:t>
      </w:r>
      <w:r w:rsidR="006F6358">
        <w:t>c</w:t>
      </w:r>
      <w:r w:rsidRPr="002707C1">
        <w:t xml:space="preserve">ardinality </w:t>
      </w:r>
      <w:r w:rsidR="006F6358">
        <w:t>a</w:t>
      </w:r>
      <w:r w:rsidRPr="002707C1">
        <w:t xml:space="preserve">cceptance </w:t>
      </w:r>
      <w:r w:rsidR="006F6358">
        <w:t>c</w:t>
      </w:r>
      <w:r w:rsidRPr="002707C1">
        <w:t>urves</w:t>
      </w:r>
    </w:p>
    <w:p w14:paraId="6081692D" w14:textId="1E76B915" w:rsidR="00A847CA" w:rsidRDefault="00396B43" w:rsidP="005E50D3">
      <w:r>
        <w:t xml:space="preserve">For each value of </w:t>
      </w:r>
      <m:oMath>
        <m:r>
          <w:rPr>
            <w:rFonts w:ascii="Cambria Math" w:hAnsi="Cambria Math"/>
          </w:rPr>
          <m:t>M</m:t>
        </m:r>
      </m:oMath>
      <w:r>
        <w:t xml:space="preserve">, starting from the total population size </w:t>
      </w:r>
      <m:oMath>
        <m:r>
          <w:rPr>
            <w:rFonts w:ascii="Cambria Math" w:hAnsi="Cambria Math"/>
          </w:rPr>
          <m:t>N</m:t>
        </m:r>
      </m:oMath>
      <w:r>
        <w:t xml:space="preserve"> and decrementing to 0, we calculate all possible acceptance curves. This is broken into two cases, </w:t>
      </w:r>
      <w:r w:rsidR="007A7F27">
        <w:t xml:space="preserve">since special consideration is given when </w:t>
      </w:r>
      <m:oMath>
        <m:r>
          <w:rPr>
            <w:rFonts w:ascii="Cambria Math" w:hAnsi="Cambria Math"/>
          </w:rPr>
          <m:t>M</m:t>
        </m:r>
      </m:oMath>
      <w:r w:rsidR="007A7F27">
        <w:t xml:space="preserve">, the total number of successes in the population, is less than the fixed number of successes, </w:t>
      </w:r>
      <m:oMath>
        <m:r>
          <w:rPr>
            <w:rFonts w:ascii="Cambria Math" w:hAnsi="Cambria Math"/>
          </w:rPr>
          <m:t>m</m:t>
        </m:r>
      </m:oMath>
      <w:r w:rsidR="007A7F27">
        <w:t xml:space="preserve">. </w:t>
      </w:r>
      <w:r w:rsidR="00A847CA">
        <w:t xml:space="preserve">In this case, the bounds of the acceptance curves, </w:t>
      </w:r>
      <m:oMath>
        <m:r>
          <w:rPr>
            <w:rFonts w:ascii="Cambria Math" w:hAnsi="Cambria Math"/>
          </w:rPr>
          <m:t>a</m:t>
        </m:r>
      </m:oMath>
      <w:r w:rsidR="00A847CA">
        <w:t xml:space="preserve"> and </w:t>
      </w:r>
      <m:oMath>
        <m:r>
          <w:rPr>
            <w:rFonts w:ascii="Cambria Math" w:hAnsi="Cambria Math"/>
          </w:rPr>
          <m:t>b</m:t>
        </m:r>
      </m:oMath>
      <w:r w:rsidR="00A847CA">
        <w:t xml:space="preserve">, are both set to </w:t>
      </w:r>
      <m:oMath>
        <m:r>
          <w:rPr>
            <w:rFonts w:ascii="Cambria Math" w:hAnsi="Cambria Math"/>
          </w:rPr>
          <m:t>N-M</m:t>
        </m:r>
      </m:oMath>
      <w:r w:rsidR="00A847CA">
        <w:t xml:space="preserve">. </w:t>
      </w:r>
    </w:p>
    <w:p w14:paraId="1D14D85A" w14:textId="4BA71752" w:rsidR="00D20A62" w:rsidRDefault="00D20A62" w:rsidP="005E50D3">
      <w:r>
        <w:t xml:space="preserve">For other values of </w:t>
      </w:r>
      <m:oMath>
        <m:r>
          <w:rPr>
            <w:rFonts w:ascii="Cambria Math" w:hAnsi="Cambria Math"/>
          </w:rPr>
          <m:t>M</m:t>
        </m:r>
      </m:oMath>
      <w:r>
        <w:t xml:space="preserve"> (i.e. </w:t>
      </w:r>
      <m:oMath>
        <m:r>
          <w:rPr>
            <w:rFonts w:ascii="Cambria Math" w:hAnsi="Cambria Math"/>
          </w:rPr>
          <m:t>M</m:t>
        </m:r>
        <m:r>
          <w:rPr>
            <w:rFonts w:ascii="Cambria Math" w:eastAsiaTheme="minorEastAsia" w:hAnsi="Cambria Math"/>
          </w:rPr>
          <m:t>≥m</m:t>
        </m:r>
      </m:oMath>
      <w:r>
        <w:t xml:space="preserve">), we then loop through each value of </w:t>
      </w:r>
      <m:oMath>
        <m:r>
          <w:rPr>
            <w:rFonts w:ascii="Cambria Math" w:hAnsi="Cambria Math"/>
          </w:rPr>
          <m:t>M</m:t>
        </m:r>
      </m:oMath>
      <w:r>
        <w:t xml:space="preserve"> starting at </w:t>
      </w:r>
      <m:oMath>
        <m:r>
          <w:rPr>
            <w:rFonts w:ascii="Cambria Math" w:hAnsi="Cambria Math"/>
          </w:rPr>
          <m:t>N</m:t>
        </m:r>
      </m:oMath>
      <w:r w:rsidR="000E7490">
        <w:t xml:space="preserve"> and ending with </w:t>
      </w:r>
      <m:oMath>
        <m:r>
          <w:rPr>
            <w:rFonts w:ascii="Cambria Math" w:eastAsiaTheme="minorEastAsia" w:hAnsi="Cambria Math"/>
          </w:rPr>
          <m:t>m</m:t>
        </m:r>
      </m:oMath>
      <w:r w:rsidR="000E7490">
        <w:t xml:space="preserve">. For each value of </w:t>
      </w:r>
      <m:oMath>
        <m:r>
          <w:rPr>
            <w:rFonts w:ascii="Cambria Math" w:hAnsi="Cambria Math"/>
          </w:rPr>
          <m:t>M</m:t>
        </m:r>
      </m:oMath>
      <w:r w:rsidR="000E7490">
        <w:t xml:space="preserve">, we iterate through all potential values of </w:t>
      </w:r>
      <m:oMath>
        <m:r>
          <w:rPr>
            <w:rFonts w:ascii="Cambria Math" w:hAnsi="Cambria Math"/>
          </w:rPr>
          <m:t>a</m:t>
        </m:r>
      </m:oMath>
      <w:r w:rsidR="002446D6">
        <w:t xml:space="preserve"> and </w:t>
      </w:r>
      <m:oMath>
        <m:r>
          <w:rPr>
            <w:rFonts w:ascii="Cambria Math" w:hAnsi="Cambria Math"/>
          </w:rPr>
          <m:t>b</m:t>
        </m:r>
      </m:oMath>
      <w:r w:rsidR="006D3685">
        <w:rPr>
          <w:rFonts w:eastAsiaTheme="minorEastAsia"/>
        </w:rPr>
        <w:t>.</w:t>
      </w:r>
      <w:r w:rsidR="002446D6">
        <w:t xml:space="preserve"> </w:t>
      </w:r>
      <w:r w:rsidR="00154DD0">
        <w:t xml:space="preserve">Holladay (2019) </w:t>
      </w:r>
      <w:r w:rsidR="00494F8B">
        <w:t>proves</w:t>
      </w:r>
      <w:r w:rsidR="003C7598">
        <w:t xml:space="preserve"> that </w:t>
      </w:r>
      <m:oMath>
        <m:r>
          <w:rPr>
            <w:rFonts w:ascii="Cambria Math" w:hAnsi="Cambria Math"/>
          </w:rPr>
          <m:t>a</m:t>
        </m:r>
      </m:oMath>
      <w:r w:rsidR="003C7598">
        <w:t xml:space="preserve"> and </w:t>
      </w:r>
      <m:oMath>
        <m:r>
          <w:rPr>
            <w:rFonts w:ascii="Cambria Math" w:hAnsi="Cambria Math"/>
          </w:rPr>
          <m:t>b</m:t>
        </m:r>
      </m:oMath>
      <w:r w:rsidR="003C7598">
        <w:t xml:space="preserve"> must be non-decreasing to obtain gapless intervals. </w:t>
      </w:r>
      <w:r w:rsidR="00695507">
        <w:t xml:space="preserve">To ensure that </w:t>
      </w:r>
      <m:oMath>
        <m:r>
          <w:rPr>
            <w:rFonts w:ascii="Cambria Math" w:hAnsi="Cambria Math"/>
          </w:rPr>
          <m:t>a</m:t>
        </m:r>
      </m:oMath>
      <w:commentRangeStart w:id="71"/>
      <w:r w:rsidR="00695507">
        <w:t xml:space="preserve"> and </w:t>
      </w:r>
      <m:oMath>
        <m:r>
          <w:rPr>
            <w:rFonts w:ascii="Cambria Math" w:hAnsi="Cambria Math"/>
          </w:rPr>
          <m:t>b</m:t>
        </m:r>
      </m:oMath>
      <w:r w:rsidR="00695507">
        <w:t xml:space="preserve"> are both non-decreasing</w:t>
      </w:r>
      <w:r w:rsidR="00942966">
        <w:t xml:space="preserve"> so gaps cannot occur</w:t>
      </w:r>
      <w:commentRangeEnd w:id="71"/>
      <w:r w:rsidR="00697755">
        <w:rPr>
          <w:rStyle w:val="CommentReference"/>
        </w:rPr>
        <w:commentReference w:id="71"/>
      </w:r>
      <w:r w:rsidR="00695507">
        <w:t>, we keep track of the previous values of</w:t>
      </w:r>
      <w:r w:rsidR="00C759B1">
        <w:t xml:space="preserve"> </w:t>
      </w:r>
      <m:oMath>
        <m:r>
          <w:rPr>
            <w:rFonts w:ascii="Cambria Math" w:hAnsi="Cambria Math"/>
          </w:rPr>
          <m:t>a</m:t>
        </m:r>
      </m:oMath>
      <w:r w:rsidR="00695507">
        <w:t xml:space="preserve"> and </w:t>
      </w:r>
      <m:oMath>
        <m:r>
          <w:rPr>
            <w:rFonts w:ascii="Cambria Math" w:hAnsi="Cambria Math"/>
          </w:rPr>
          <m:t>b</m:t>
        </m:r>
      </m:oMath>
      <w:r w:rsidR="00695507">
        <w:t xml:space="preserve">, and make sure to that the iteration for </w:t>
      </w:r>
      <m:oMath>
        <m:r>
          <w:rPr>
            <w:rFonts w:ascii="Cambria Math" w:hAnsi="Cambria Math"/>
          </w:rPr>
          <m:t>a</m:t>
        </m:r>
      </m:oMath>
      <w:r w:rsidR="00695507">
        <w:t xml:space="preserve"> only begins at its current minimum so it cannot be less than </w:t>
      </w:r>
      <w:r w:rsidR="00136C52">
        <w:t xml:space="preserve">any previous values of </w:t>
      </w:r>
      <m:oMath>
        <m:r>
          <w:rPr>
            <w:rFonts w:ascii="Cambria Math" w:hAnsi="Cambria Math"/>
          </w:rPr>
          <m:t>a</m:t>
        </m:r>
      </m:oMath>
      <w:r w:rsidR="00136C52">
        <w:t xml:space="preserve">. The iterations for a continue up to </w:t>
      </w:r>
      <m:oMath>
        <m:r>
          <w:rPr>
            <w:rFonts w:ascii="Cambria Math" w:hAnsi="Cambria Math"/>
          </w:rPr>
          <m:t>N-M</m:t>
        </m:r>
      </m:oMath>
      <w:r w:rsidR="00136C52">
        <w:t xml:space="preserve">. Then, for each </w:t>
      </w:r>
      <m:oMath>
        <m:r>
          <w:rPr>
            <w:rFonts w:ascii="Cambria Math" w:hAnsi="Cambria Math"/>
          </w:rPr>
          <m:t>a</m:t>
        </m:r>
      </m:oMath>
      <w:r w:rsidR="00136C52">
        <w:t xml:space="preserve">, the iteration for </w:t>
      </w:r>
      <m:oMath>
        <m:r>
          <w:rPr>
            <w:rFonts w:ascii="Cambria Math" w:hAnsi="Cambria Math"/>
          </w:rPr>
          <m:t>b</m:t>
        </m:r>
      </m:oMath>
      <w:r w:rsidR="00136C52">
        <w:t xml:space="preserve"> starts at the maximum for </w:t>
      </w:r>
      <m:oMath>
        <m:r>
          <w:rPr>
            <w:rFonts w:ascii="Cambria Math" w:hAnsi="Cambria Math"/>
          </w:rPr>
          <m:t>a</m:t>
        </m:r>
      </m:oMath>
      <w:r w:rsidR="00136C52">
        <w:t xml:space="preserve"> </w:t>
      </w:r>
      <w:r w:rsidR="00627D01">
        <w:t xml:space="preserve">and its current minimum, to ensure that </w:t>
      </w:r>
      <m:oMath>
        <m:r>
          <w:rPr>
            <w:rFonts w:ascii="Cambria Math" w:hAnsi="Cambria Math"/>
          </w:rPr>
          <m:t>b≥</m:t>
        </m:r>
        <m:r>
          <w:rPr>
            <w:rFonts w:ascii="Cambria Math" w:hAnsi="Cambria Math"/>
          </w:rPr>
          <m:t>a</m:t>
        </m:r>
      </m:oMath>
      <w:r w:rsidR="00627D01">
        <w:t xml:space="preserve"> and that </w:t>
      </w:r>
      <m:oMath>
        <m:r>
          <w:rPr>
            <w:rFonts w:ascii="Cambria Math" w:hAnsi="Cambria Math"/>
          </w:rPr>
          <m:t>b</m:t>
        </m:r>
      </m:oMath>
      <w:r w:rsidR="00627D01">
        <w:t xml:space="preserve"> is also non-decreasing, and continues up to</w:t>
      </w:r>
      <w:r w:rsidR="004C1591">
        <w:t xml:space="preserve"> </w:t>
      </w:r>
      <m:oMath>
        <m:r>
          <w:rPr>
            <w:rFonts w:ascii="Cambria Math" w:hAnsi="Cambria Math"/>
          </w:rPr>
          <m:t>N-M</m:t>
        </m:r>
      </m:oMath>
      <w:r w:rsidR="00627D01">
        <w:t xml:space="preserve">. For each </w:t>
      </w:r>
      <w:r w:rsidR="008D63FD">
        <w:t xml:space="preserve">pair of </w:t>
      </w:r>
      <m:oMath>
        <m:r>
          <w:rPr>
            <w:rFonts w:ascii="Cambria Math" w:hAnsi="Cambria Math"/>
          </w:rPr>
          <m:t>a</m:t>
        </m:r>
      </m:oMath>
      <w:r w:rsidR="008D63FD">
        <w:t xml:space="preserve"> and </w:t>
      </w:r>
      <m:oMath>
        <m:r>
          <w:rPr>
            <w:rFonts w:ascii="Cambria Math" w:hAnsi="Cambria Math"/>
          </w:rPr>
          <m:t>b</m:t>
        </m:r>
      </m:oMath>
      <w:r w:rsidR="008D63FD">
        <w:t xml:space="preserve">, the corresponding coverage probability and cardinality is recorded. </w:t>
      </w:r>
    </w:p>
    <w:p w14:paraId="645DB3B7" w14:textId="536A496A" w:rsidR="008D63FD" w:rsidRDefault="00EE4221" w:rsidP="005E50D3">
      <w:r>
        <w:t xml:space="preserve">To ensure that the acceptance curves are valid, we filter the results to include only those with a coverage probability greater than or equal to the specified confidence level. </w:t>
      </w:r>
      <w:r w:rsidR="00942966">
        <w:t xml:space="preserve">Additionally, for each value of </w:t>
      </w:r>
      <m:oMath>
        <m:r>
          <w:rPr>
            <w:rFonts w:ascii="Cambria Math" w:hAnsi="Cambria Math"/>
          </w:rPr>
          <m:t>M</m:t>
        </m:r>
      </m:oMath>
      <w:r w:rsidR="00942966">
        <w:t xml:space="preserve">, we keep only the acceptance curves with the smallest cardinality. </w:t>
      </w:r>
    </w:p>
    <w:p w14:paraId="76AF02A8" w14:textId="38A0AA9F" w:rsidR="00C04131" w:rsidRDefault="00C04131" w:rsidP="005E50D3">
      <w:r>
        <w:t xml:space="preserve">This approach results in all minimal cardinality acceptance </w:t>
      </w:r>
      <w:r w:rsidR="00395A2D">
        <w:t>curves and</w:t>
      </w:r>
      <w:r>
        <w:t xml:space="preserve"> </w:t>
      </w:r>
      <w:r w:rsidR="00395A2D">
        <w:t>guarantees</w:t>
      </w:r>
      <w:r>
        <w:t xml:space="preserve"> that the acceptance curves </w:t>
      </w:r>
      <w:r w:rsidR="00395A2D">
        <w:t xml:space="preserve">are as precise as possible while maintaining the desired coverage probability. </w:t>
      </w:r>
    </w:p>
    <w:p w14:paraId="44335079" w14:textId="1EA285E7" w:rsidR="004F56CE" w:rsidRDefault="006F6358" w:rsidP="002707C1">
      <w:pPr>
        <w:pStyle w:val="ListParagraph"/>
        <w:numPr>
          <w:ilvl w:val="0"/>
          <w:numId w:val="2"/>
        </w:numPr>
      </w:pPr>
      <w:r>
        <w:t xml:space="preserve">Choose acceptance curves based on the desired procedure </w:t>
      </w:r>
    </w:p>
    <w:p w14:paraId="35F5B6E0" w14:textId="6391544C" w:rsidR="00755F72" w:rsidRDefault="00755F72" w:rsidP="00755F72">
      <w:r>
        <w:t xml:space="preserve">After finding all minimal cardinality acceptance curves, each </w:t>
      </w:r>
      <m:oMath>
        <m:r>
          <w:rPr>
            <w:rFonts w:ascii="Cambria Math" w:hAnsi="Cambria Math"/>
          </w:rPr>
          <m:t>M</m:t>
        </m:r>
      </m:oMath>
      <w:r>
        <w:t xml:space="preserve"> has at least one </w:t>
      </w:r>
      <w:r w:rsidR="005D6464">
        <w:t xml:space="preserve">corresponding acceptance curve. To choose which acceptance curve to use depends on the </w:t>
      </w:r>
      <w:r w:rsidR="00902C41">
        <w:t>method</w:t>
      </w:r>
      <w:r w:rsidR="005D6464">
        <w:t xml:space="preserve">. </w:t>
      </w:r>
      <w:r w:rsidR="00036EC4">
        <w:t xml:space="preserve">So, we iterate through each </w:t>
      </w:r>
      <m:oMath>
        <m:r>
          <w:rPr>
            <w:rFonts w:ascii="Cambria Math" w:hAnsi="Cambria Math"/>
          </w:rPr>
          <m:t>M</m:t>
        </m:r>
      </m:oMath>
      <w:r w:rsidR="00036EC4">
        <w:t xml:space="preserve"> to choose an acceptance curve. When there is only one acceptance curve, then regardless of </w:t>
      </w:r>
      <w:r w:rsidR="00902C41">
        <w:t>method</w:t>
      </w:r>
      <w:r w:rsidR="00036EC4">
        <w:t xml:space="preserve">, we must choose that acceptance curve. However, if </w:t>
      </w:r>
      <w:r w:rsidR="00902C41">
        <w:t xml:space="preserve">there is more than one acceptance curve for that </w:t>
      </w:r>
      <m:oMath>
        <m:r>
          <w:rPr>
            <w:rFonts w:ascii="Cambria Math" w:hAnsi="Cambria Math"/>
          </w:rPr>
          <m:t>M</m:t>
        </m:r>
      </m:oMath>
      <w:r w:rsidR="00902C41">
        <w:t xml:space="preserve">, </w:t>
      </w:r>
      <w:r w:rsidR="00900723">
        <w:t xml:space="preserve">these are </w:t>
      </w:r>
      <w:commentRangeStart w:id="72"/>
      <w:r w:rsidR="00900723">
        <w:t>coincidental endpoints</w:t>
      </w:r>
      <w:commentRangeEnd w:id="72"/>
      <w:r w:rsidR="009A1B3E">
        <w:rPr>
          <w:rStyle w:val="CommentReference"/>
        </w:rPr>
        <w:commentReference w:id="72"/>
      </w:r>
      <w:r w:rsidR="00900723">
        <w:t xml:space="preserve"> and </w:t>
      </w:r>
      <w:r w:rsidR="00902C41">
        <w:t xml:space="preserve">then it depends on the method which one will be chosen. </w:t>
      </w:r>
      <w:r w:rsidR="002C58EF">
        <w:t xml:space="preserve">It should be noted that </w:t>
      </w:r>
      <w:proofErr w:type="gramStart"/>
      <w:r w:rsidR="002C58EF">
        <w:t>similar to</w:t>
      </w:r>
      <w:proofErr w:type="gramEnd"/>
      <w:r w:rsidR="002C58EF">
        <w:t xml:space="preserve"> above, when iterating through each </w:t>
      </w:r>
      <m:oMath>
        <m:r>
          <w:rPr>
            <w:rFonts w:ascii="Cambria Math" w:hAnsi="Cambria Math"/>
          </w:rPr>
          <m:t>M</m:t>
        </m:r>
      </m:oMath>
      <w:r w:rsidR="002C58EF">
        <w:t xml:space="preserve">, to ensure there are no gaps, we must make sure </w:t>
      </w:r>
      <m:oMath>
        <m:r>
          <w:rPr>
            <w:rFonts w:ascii="Cambria Math" w:hAnsi="Cambria Math"/>
          </w:rPr>
          <m:t>a</m:t>
        </m:r>
      </m:oMath>
      <w:r w:rsidR="002C58EF">
        <w:t xml:space="preserve"> and </w:t>
      </w:r>
      <m:oMath>
        <m:r>
          <w:rPr>
            <w:rFonts w:ascii="Cambria Math" w:hAnsi="Cambria Math"/>
          </w:rPr>
          <m:t>b</m:t>
        </m:r>
      </m:oMath>
      <w:r w:rsidR="002C58EF">
        <w:t xml:space="preserve"> are both </w:t>
      </w:r>
      <w:commentRangeStart w:id="73"/>
      <w:r w:rsidR="002C58EF">
        <w:t>non-decreasing</w:t>
      </w:r>
      <w:commentRangeEnd w:id="73"/>
      <w:r w:rsidR="0045009C">
        <w:rPr>
          <w:rStyle w:val="CommentReference"/>
        </w:rPr>
        <w:commentReference w:id="73"/>
      </w:r>
      <w:r w:rsidR="002C58EF">
        <w:t xml:space="preserve">, so </w:t>
      </w:r>
      <w:r w:rsidR="00C64D7F">
        <w:t xml:space="preserve">in addition to choosing the acceptance curve based on procedure, we also </w:t>
      </w:r>
      <w:r w:rsidR="001B00CB">
        <w:t>ensure</w:t>
      </w:r>
      <w:r w:rsidR="00C64D7F">
        <w:t xml:space="preserve"> that every acceptance curve that is chosen </w:t>
      </w:r>
      <w:r w:rsidR="001B00CB">
        <w:t xml:space="preserve">so that </w:t>
      </w:r>
      <m:oMath>
        <m:r>
          <w:rPr>
            <w:rFonts w:ascii="Cambria Math" w:hAnsi="Cambria Math"/>
          </w:rPr>
          <m:t>a</m:t>
        </m:r>
      </m:oMath>
      <w:r w:rsidR="001B00CB">
        <w:t xml:space="preserve"> and </w:t>
      </w:r>
      <m:oMath>
        <m:r>
          <w:rPr>
            <w:rFonts w:ascii="Cambria Math" w:hAnsi="Cambria Math"/>
          </w:rPr>
          <m:t>b</m:t>
        </m:r>
      </m:oMath>
      <w:r w:rsidR="001B00CB">
        <w:t xml:space="preserve"> are non-decreasing.  </w:t>
      </w:r>
    </w:p>
    <w:p w14:paraId="3BD89DA3" w14:textId="77777777" w:rsidR="0006555D" w:rsidRPr="0006555D" w:rsidRDefault="0006555D" w:rsidP="0006555D">
      <w:pPr>
        <w:rPr>
          <w:b/>
          <w:bCs/>
        </w:rPr>
      </w:pPr>
      <w:r w:rsidRPr="0006555D">
        <w:rPr>
          <w:b/>
          <w:bCs/>
        </w:rPr>
        <w:t xml:space="preserve">Modified Sterne Method (MST) </w:t>
      </w:r>
    </w:p>
    <w:p w14:paraId="4152E2D0" w14:textId="7E82271B" w:rsidR="003D64DD" w:rsidRDefault="00BE38B0" w:rsidP="0006555D">
      <w:r>
        <w:t xml:space="preserve">When there is more than one minimal cardinality acceptance curve for a chosen </w:t>
      </w:r>
      <m:oMath>
        <m:r>
          <w:rPr>
            <w:rFonts w:ascii="Cambria Math" w:hAnsi="Cambria Math"/>
          </w:rPr>
          <m:t>M</m:t>
        </m:r>
      </m:oMath>
      <w:r>
        <w:t xml:space="preserve">, using the </w:t>
      </w:r>
      <w:commentRangeStart w:id="74"/>
      <w:r>
        <w:t>Modi</w:t>
      </w:r>
      <w:r w:rsidR="007476F8">
        <w:t>f</w:t>
      </w:r>
      <w:r>
        <w:t xml:space="preserve">ied </w:t>
      </w:r>
      <w:r w:rsidR="007476F8">
        <w:t>Sterne</w:t>
      </w:r>
      <w:r>
        <w:t xml:space="preserve"> Method</w:t>
      </w:r>
      <w:commentRangeEnd w:id="74"/>
      <w:r w:rsidR="00DD5CC3">
        <w:rPr>
          <w:rStyle w:val="CommentReference"/>
        </w:rPr>
        <w:commentReference w:id="74"/>
      </w:r>
      <w:r>
        <w:t xml:space="preserve">, the acceptance curve with the highest coverage probability is chosen. </w:t>
      </w:r>
      <w:r w:rsidR="00CE48EC">
        <w:t xml:space="preserve">This method is </w:t>
      </w:r>
      <w:r w:rsidR="00D60090">
        <w:t xml:space="preserve">adapted from Sterne (1954). </w:t>
      </w:r>
      <w:r w:rsidR="00F06827">
        <w:t xml:space="preserve">The modification made to Sterne’s original approach is </w:t>
      </w:r>
      <w:r w:rsidR="006770EC">
        <w:t>to ensure there are no gaps by ensuring</w:t>
      </w:r>
      <w:r w:rsidR="00F06827">
        <w:t xml:space="preserve"> </w:t>
      </w:r>
      <m:oMath>
        <m:r>
          <w:rPr>
            <w:rFonts w:ascii="Cambria Math" w:hAnsi="Cambria Math"/>
          </w:rPr>
          <m:t>a</m:t>
        </m:r>
      </m:oMath>
      <w:r w:rsidR="006770EC">
        <w:t xml:space="preserve"> and </w:t>
      </w:r>
      <m:oMath>
        <m:r>
          <w:rPr>
            <w:rFonts w:ascii="Cambria Math" w:hAnsi="Cambria Math"/>
          </w:rPr>
          <m:t>b</m:t>
        </m:r>
      </m:oMath>
      <w:r w:rsidR="006770EC">
        <w:t xml:space="preserve"> are both </w:t>
      </w:r>
      <w:commentRangeStart w:id="75"/>
      <w:r w:rsidR="006770EC">
        <w:t>non-decreasing</w:t>
      </w:r>
      <w:commentRangeEnd w:id="75"/>
      <w:r w:rsidR="006770EC">
        <w:rPr>
          <w:rStyle w:val="CommentReference"/>
        </w:rPr>
        <w:commentReference w:id="75"/>
      </w:r>
      <w:r w:rsidR="006770EC">
        <w:t xml:space="preserve">. </w:t>
      </w:r>
      <w:r w:rsidR="008D7028">
        <w:t>This procedure that modifies</w:t>
      </w:r>
      <w:r w:rsidR="008F6E89">
        <w:t xml:space="preserve"> Stene’s original procedure is from</w:t>
      </w:r>
      <w:r w:rsidR="00DE77F1">
        <w:t xml:space="preserve"> the</w:t>
      </w:r>
      <w:r w:rsidR="008F6E89">
        <w:t xml:space="preserve"> Schilling &amp; Doi (2014) </w:t>
      </w:r>
      <w:proofErr w:type="gramStart"/>
      <w:r w:rsidR="008F6E89">
        <w:t>approach, and</w:t>
      </w:r>
      <w:proofErr w:type="gramEnd"/>
      <w:r w:rsidR="008F6E89">
        <w:t xml:space="preserve"> is named Modified Sterne Method (MST). </w:t>
      </w:r>
    </w:p>
    <w:p w14:paraId="0874050D" w14:textId="50F4E310" w:rsidR="0006555D" w:rsidRDefault="0011270D" w:rsidP="0006555D">
      <w:commentRangeStart w:id="76"/>
      <w:r>
        <w:rPr>
          <w:highlight w:val="yellow"/>
        </w:rPr>
        <w:t>Should</w:t>
      </w:r>
      <w:r w:rsidR="003D64DD" w:rsidRPr="0011270D">
        <w:rPr>
          <w:highlight w:val="yellow"/>
        </w:rPr>
        <w:t xml:space="preserve"> I mention the case when coverage is the same? </w:t>
      </w:r>
      <w:r>
        <w:rPr>
          <w:highlight w:val="yellow"/>
        </w:rPr>
        <w:t xml:space="preserve">For example: </w:t>
      </w:r>
      <w:r w:rsidR="004338EE" w:rsidRPr="0011270D">
        <w:rPr>
          <w:highlight w:val="yellow"/>
        </w:rPr>
        <w:t>N = 20, m = 3, CL = 0.95: M = 5</w:t>
      </w:r>
      <w:r w:rsidRPr="0011270D">
        <w:rPr>
          <w:highlight w:val="yellow"/>
        </w:rPr>
        <w:t>, 2-14 and 1-13</w:t>
      </w:r>
      <w:commentRangeEnd w:id="76"/>
      <w:r w:rsidR="007923E3">
        <w:rPr>
          <w:rStyle w:val="CommentReference"/>
        </w:rPr>
        <w:commentReference w:id="76"/>
      </w:r>
    </w:p>
    <w:p w14:paraId="136EC9D7" w14:textId="126E5C10" w:rsidR="00963605" w:rsidRPr="007476F8" w:rsidRDefault="00963605" w:rsidP="0006555D">
      <w:r>
        <w:t xml:space="preserve">To </w:t>
      </w:r>
      <w:r w:rsidR="00753D8E">
        <w:t>visualize</w:t>
      </w:r>
      <w:r>
        <w:t xml:space="preserve"> this, Figure 6 displays all </w:t>
      </w:r>
      <w:r w:rsidRPr="00963605">
        <w:t xml:space="preserve">95% </w:t>
      </w:r>
      <w:r>
        <w:t>m</w:t>
      </w:r>
      <w:r w:rsidRPr="00963605">
        <w:t xml:space="preserve">inimal </w:t>
      </w:r>
      <w:r>
        <w:t>c</w:t>
      </w:r>
      <w:r w:rsidRPr="00963605">
        <w:t xml:space="preserve">ardinality </w:t>
      </w:r>
      <w:r>
        <w:t>a</w:t>
      </w:r>
      <w:r w:rsidRPr="00963605">
        <w:t xml:space="preserve">cceptance </w:t>
      </w:r>
      <w:r>
        <w:t>c</w:t>
      </w:r>
      <w:r w:rsidRPr="00963605">
        <w:t xml:space="preserve">urves when </w:t>
      </w:r>
      <m:oMath>
        <m:r>
          <w:rPr>
            <w:rFonts w:ascii="Cambria Math" w:hAnsi="Cambria Math"/>
          </w:rPr>
          <m:t>N</m:t>
        </m:r>
      </m:oMath>
      <w:r w:rsidRPr="00963605">
        <w:t xml:space="preserve"> = 50</w:t>
      </w:r>
      <w:r>
        <w:t xml:space="preserve"> and </w:t>
      </w:r>
      <m:oMath>
        <m:r>
          <w:rPr>
            <w:rFonts w:ascii="Cambria Math" w:hAnsi="Cambria Math"/>
          </w:rPr>
          <m:t>m</m:t>
        </m:r>
      </m:oMath>
      <w:r w:rsidRPr="00963605">
        <w:t xml:space="preserve"> = 3</w:t>
      </w:r>
      <w:r>
        <w:t xml:space="preserve">. </w:t>
      </w:r>
      <w:r w:rsidR="006012D3">
        <w:t xml:space="preserve">Coincidental endpoints occur at </w:t>
      </w:r>
      <m:oMath>
        <m:r>
          <w:rPr>
            <w:rFonts w:ascii="Cambria Math" w:hAnsi="Cambria Math"/>
          </w:rPr>
          <m:t>M</m:t>
        </m:r>
      </m:oMath>
      <w:r w:rsidR="006012D3">
        <w:t xml:space="preserve"> = 14, 13, 12, 10, 9, </w:t>
      </w:r>
      <w:r w:rsidR="009B321B">
        <w:t xml:space="preserve">7, 6, and 4. </w:t>
      </w:r>
      <w:r w:rsidR="004A2F6E">
        <w:t xml:space="preserve">Since MST chooses coincidental endpoints </w:t>
      </w:r>
      <w:r w:rsidR="00272420">
        <w:t>to maximize coverage, when looking</w:t>
      </w:r>
      <w:r w:rsidR="0060723F">
        <w:t xml:space="preserve"> at </w:t>
      </w:r>
      <m:oMath>
        <m:r>
          <w:rPr>
            <w:rFonts w:ascii="Cambria Math" w:hAnsi="Cambria Math"/>
          </w:rPr>
          <m:t>M</m:t>
        </m:r>
      </m:oMath>
      <w:r w:rsidR="0060723F">
        <w:t xml:space="preserve"> = 10</w:t>
      </w:r>
      <w:r w:rsidR="00272420">
        <w:t xml:space="preserve"> specifically</w:t>
      </w:r>
      <w:r w:rsidR="0060723F">
        <w:t xml:space="preserve">, </w:t>
      </w:r>
      <w:r w:rsidR="00896701">
        <w:t xml:space="preserve">acceptance set </w:t>
      </w:r>
      <w:commentRangeStart w:id="77"/>
      <w:r w:rsidR="00896701">
        <w:t xml:space="preserve">1-22 would be chosen over </w:t>
      </w:r>
      <w:r w:rsidR="00DE68F4">
        <w:t xml:space="preserve">2-23 </w:t>
      </w:r>
      <w:commentRangeEnd w:id="77"/>
      <w:r w:rsidR="00A24E85">
        <w:rPr>
          <w:rStyle w:val="CommentReference"/>
        </w:rPr>
        <w:commentReference w:id="77"/>
      </w:r>
      <w:r w:rsidR="00DE68F4">
        <w:t>because 1-22 has higher coverage. This process is repeated for all coincidental endpoints</w:t>
      </w:r>
      <w:r w:rsidR="00ED2EFD">
        <w:t xml:space="preserve">. </w:t>
      </w:r>
      <w:r w:rsidR="00562EE8">
        <w:t xml:space="preserve"> </w:t>
      </w:r>
    </w:p>
    <w:p w14:paraId="65F27B9E" w14:textId="77777777" w:rsidR="0006555D" w:rsidRPr="0006555D" w:rsidRDefault="0006555D" w:rsidP="0006555D">
      <w:pPr>
        <w:rPr>
          <w:b/>
          <w:bCs/>
        </w:rPr>
      </w:pPr>
      <w:r w:rsidRPr="0006555D">
        <w:rPr>
          <w:b/>
          <w:bCs/>
        </w:rPr>
        <w:t xml:space="preserve">Crow &amp; Gardner Method (CG) </w:t>
      </w:r>
    </w:p>
    <w:p w14:paraId="2D8CF3ED" w14:textId="512A26E8" w:rsidR="008D1F0F" w:rsidRDefault="00BF4314" w:rsidP="0006555D">
      <w:r>
        <w:t xml:space="preserve">When there is more than one minimal cardinality acceptance curve for a chosen </w:t>
      </w:r>
      <m:oMath>
        <m:r>
          <w:rPr>
            <w:rFonts w:ascii="Cambria Math" w:hAnsi="Cambria Math"/>
          </w:rPr>
          <m:t>M</m:t>
        </m:r>
      </m:oMath>
      <w:r>
        <w:t xml:space="preserve">, using the </w:t>
      </w:r>
      <w:commentRangeStart w:id="78"/>
      <w:r w:rsidRPr="00BF4314">
        <w:t>Crow &amp; Gardner</w:t>
      </w:r>
      <w:r w:rsidR="00242827">
        <w:t xml:space="preserve"> (1959)</w:t>
      </w:r>
      <w:r w:rsidRPr="00BF4314">
        <w:t xml:space="preserve"> </w:t>
      </w:r>
      <w:r w:rsidR="00DB1868">
        <w:t>m</w:t>
      </w:r>
      <w:r w:rsidRPr="00BF4314">
        <w:t>ethod</w:t>
      </w:r>
      <w:commentRangeEnd w:id="78"/>
      <w:r w:rsidR="00EE6662">
        <w:rPr>
          <w:rStyle w:val="CommentReference"/>
        </w:rPr>
        <w:commentReference w:id="78"/>
      </w:r>
      <w:r>
        <w:t xml:space="preserve">, </w:t>
      </w:r>
      <w:r w:rsidR="008D1F0F">
        <w:t xml:space="preserve">the transition must be as early as possible, thus </w:t>
      </w:r>
      <w:r>
        <w:t xml:space="preserve">the acceptance curve with the </w:t>
      </w:r>
      <w:r w:rsidR="005535C1">
        <w:t xml:space="preserve">largest possible </w:t>
      </w:r>
      <m:oMath>
        <m:r>
          <w:rPr>
            <w:rFonts w:ascii="Cambria Math" w:hAnsi="Cambria Math"/>
          </w:rPr>
          <m:t>a</m:t>
        </m:r>
      </m:oMath>
      <w:r w:rsidR="005535C1">
        <w:t xml:space="preserve"> and </w:t>
      </w:r>
      <m:oMath>
        <m:r>
          <w:rPr>
            <w:rFonts w:ascii="Cambria Math" w:hAnsi="Cambria Math"/>
          </w:rPr>
          <m:t>b</m:t>
        </m:r>
      </m:oMath>
      <w:r>
        <w:t xml:space="preserve"> is chosen. </w:t>
      </w:r>
      <w:r w:rsidR="00E77F22">
        <w:t xml:space="preserve">Note that this is flipped compared to </w:t>
      </w:r>
      <w:r w:rsidR="00174717">
        <w:t xml:space="preserve">applications with Poisson and </w:t>
      </w:r>
      <w:r w:rsidR="00A94129">
        <w:t>Binomial</w:t>
      </w:r>
      <w:r w:rsidR="00174717">
        <w:t xml:space="preserve"> because in those cases, the transitions are from </w:t>
      </w:r>
      <w:r w:rsidR="00512D6F">
        <w:t>left to right, however with the NHG, we are transitioning from right to left. Thus, when transitioning as early as possible, this results in the largest possible</w:t>
      </w:r>
      <w:r w:rsidR="00A94129">
        <w:t xml:space="preserve"> </w:t>
      </w:r>
      <m:oMath>
        <m:r>
          <w:rPr>
            <w:rFonts w:ascii="Cambria Math" w:hAnsi="Cambria Math"/>
          </w:rPr>
          <m:t>x's</m:t>
        </m:r>
      </m:oMath>
      <w:r w:rsidR="00A94129">
        <w:t xml:space="preserve">, while with Poisson and Binomial, it results in the smallest possible </w:t>
      </w:r>
      <m:oMath>
        <m:r>
          <w:rPr>
            <w:rFonts w:ascii="Cambria Math" w:hAnsi="Cambria Math"/>
          </w:rPr>
          <m:t>x's</m:t>
        </m:r>
      </m:oMath>
      <w:r w:rsidR="00A94129">
        <w:t xml:space="preserve">. </w:t>
      </w:r>
    </w:p>
    <w:p w14:paraId="71281560" w14:textId="13596E16" w:rsidR="00545E8E" w:rsidRDefault="00545E8E" w:rsidP="0006555D">
      <w:r>
        <w:t xml:space="preserve">For example, </w:t>
      </w:r>
      <w:r w:rsidR="00405E20">
        <w:t xml:space="preserve">looking at the example in Figure 6, there is a coincidental endpoint at </w:t>
      </w:r>
      <m:oMath>
        <m:r>
          <w:rPr>
            <w:rFonts w:ascii="Cambria Math" w:hAnsi="Cambria Math"/>
          </w:rPr>
          <m:t>M</m:t>
        </m:r>
      </m:oMath>
      <w:r w:rsidR="00405E20">
        <w:t xml:space="preserve"> = </w:t>
      </w:r>
      <w:r w:rsidR="005A0023">
        <w:t xml:space="preserve">7, where there are 3 possible acceptance sets: 2-30, 3-31, and 4-32. </w:t>
      </w:r>
      <w:r w:rsidR="00515C80">
        <w:t xml:space="preserve">Applying CG to the NHG when estimating </w:t>
      </w:r>
      <m:oMath>
        <m:r>
          <w:rPr>
            <w:rFonts w:ascii="Cambria Math" w:hAnsi="Cambria Math"/>
          </w:rPr>
          <m:t>M</m:t>
        </m:r>
      </m:oMath>
      <w:r w:rsidR="00515C80">
        <w:t xml:space="preserve">, </w:t>
      </w:r>
      <w:r w:rsidR="0010167A">
        <w:t xml:space="preserve">to transition as early as possible, </w:t>
      </w:r>
      <w:r w:rsidR="005A0023">
        <w:t xml:space="preserve">CG </w:t>
      </w:r>
      <w:r w:rsidR="00515C80">
        <w:t xml:space="preserve">chooses coincidental endpoints to be the largest </w:t>
      </w:r>
      <w:r w:rsidR="0010167A">
        <w:t xml:space="preserve">possible value. Thus, at </w:t>
      </w:r>
      <m:oMath>
        <m:r>
          <w:rPr>
            <w:rFonts w:ascii="Cambria Math" w:hAnsi="Cambria Math"/>
          </w:rPr>
          <m:t>M</m:t>
        </m:r>
      </m:oMath>
      <w:r w:rsidR="0010167A">
        <w:t xml:space="preserve"> = 7, </w:t>
      </w:r>
      <w:r w:rsidR="007663DC">
        <w:t xml:space="preserve">4-32 would be the acceptance set that is chosen. This process is then repeated for all coincidental endpoints. </w:t>
      </w:r>
    </w:p>
    <w:p w14:paraId="39D885C9" w14:textId="73AC2178" w:rsidR="0006555D" w:rsidRPr="008D1F0F" w:rsidRDefault="0006555D" w:rsidP="0006555D">
      <w:proofErr w:type="spellStart"/>
      <w:r w:rsidRPr="0006555D">
        <w:rPr>
          <w:b/>
          <w:bCs/>
        </w:rPr>
        <w:t>Bryne</w:t>
      </w:r>
      <w:proofErr w:type="spellEnd"/>
      <w:r w:rsidRPr="0006555D">
        <w:rPr>
          <w:b/>
          <w:bCs/>
        </w:rPr>
        <w:t xml:space="preserve"> and </w:t>
      </w:r>
      <w:proofErr w:type="spellStart"/>
      <w:r w:rsidRPr="0006555D">
        <w:rPr>
          <w:b/>
          <w:bCs/>
        </w:rPr>
        <w:t>Kabaila</w:t>
      </w:r>
      <w:proofErr w:type="spellEnd"/>
      <w:r w:rsidRPr="0006555D">
        <w:rPr>
          <w:b/>
          <w:bCs/>
        </w:rPr>
        <w:t xml:space="preserve"> Method (BK)</w:t>
      </w:r>
    </w:p>
    <w:p w14:paraId="0BFE27C7" w14:textId="3D42C697" w:rsidR="005E50D3" w:rsidRDefault="00AC412D" w:rsidP="005E50D3">
      <w:r>
        <w:t xml:space="preserve">When there is more than one minimal cardinality acceptance curve for a chosen </w:t>
      </w:r>
      <m:oMath>
        <m:r>
          <w:rPr>
            <w:rFonts w:ascii="Cambria Math" w:hAnsi="Cambria Math"/>
          </w:rPr>
          <m:t>M</m:t>
        </m:r>
      </m:oMath>
      <w:r>
        <w:t xml:space="preserve">, using the </w:t>
      </w:r>
      <w:commentRangeStart w:id="79"/>
      <w:proofErr w:type="spellStart"/>
      <w:r w:rsidRPr="00AC412D">
        <w:t>Bryne</w:t>
      </w:r>
      <w:proofErr w:type="spellEnd"/>
      <w:r w:rsidRPr="00AC412D">
        <w:t xml:space="preserve"> and </w:t>
      </w:r>
      <w:proofErr w:type="spellStart"/>
      <w:r w:rsidRPr="00AC412D">
        <w:t>Kabaila</w:t>
      </w:r>
      <w:proofErr w:type="spellEnd"/>
      <w:r w:rsidRPr="00AC412D">
        <w:t xml:space="preserve"> </w:t>
      </w:r>
      <w:r w:rsidR="00DB1868">
        <w:t>(2005) m</w:t>
      </w:r>
      <w:r w:rsidRPr="00AC412D">
        <w:t>ethod</w:t>
      </w:r>
      <w:commentRangeEnd w:id="79"/>
      <w:r w:rsidR="00EE6662">
        <w:rPr>
          <w:rStyle w:val="CommentReference"/>
        </w:rPr>
        <w:commentReference w:id="79"/>
      </w:r>
      <w:r>
        <w:t xml:space="preserve">, the transition must be as late as possible, thus the acceptance curve with the smallest possible </w:t>
      </w:r>
      <m:oMath>
        <m:r>
          <w:rPr>
            <w:rFonts w:ascii="Cambria Math" w:hAnsi="Cambria Math"/>
          </w:rPr>
          <m:t>a</m:t>
        </m:r>
      </m:oMath>
      <w:r>
        <w:t xml:space="preserve"> and </w:t>
      </w:r>
      <m:oMath>
        <m:r>
          <w:rPr>
            <w:rFonts w:ascii="Cambria Math" w:hAnsi="Cambria Math"/>
          </w:rPr>
          <m:t>b</m:t>
        </m:r>
      </m:oMath>
      <w:r>
        <w:t xml:space="preserve"> is chosen. </w:t>
      </w:r>
      <w:r w:rsidR="00041F8B">
        <w:t xml:space="preserve">This approach is the stark opposite of CG. </w:t>
      </w:r>
      <w:r w:rsidR="00A94129">
        <w:t xml:space="preserve">Note that this is flipped compared to applications with Poisson and Binomial because in those cases, the transitions are from left to right, however with the NHG, we are transitioning from right to left. Thus, when transitioning as late as possible, this results in the smallest possible </w:t>
      </w:r>
      <m:oMath>
        <m:r>
          <w:rPr>
            <w:rFonts w:ascii="Cambria Math" w:hAnsi="Cambria Math"/>
          </w:rPr>
          <m:t>x's</m:t>
        </m:r>
      </m:oMath>
      <w:r w:rsidR="00A94129">
        <w:t xml:space="preserve">, while with Poisson and Binomial, it results in the largest possible </w:t>
      </w:r>
      <m:oMath>
        <m:r>
          <w:rPr>
            <w:rFonts w:ascii="Cambria Math" w:hAnsi="Cambria Math"/>
          </w:rPr>
          <m:t>x's</m:t>
        </m:r>
      </m:oMath>
      <w:r w:rsidR="00A94129">
        <w:t>.</w:t>
      </w:r>
    </w:p>
    <w:p w14:paraId="6FACCAE2" w14:textId="7DEB9E2A" w:rsidR="0011270D" w:rsidRDefault="006656C3" w:rsidP="005E50D3">
      <w:r>
        <w:t xml:space="preserve">An example of the application of BK </w:t>
      </w:r>
      <w:r w:rsidR="0084698A">
        <w:t xml:space="preserve">can be using Figure </w:t>
      </w:r>
      <w:r w:rsidR="00B64942">
        <w:t>7</w:t>
      </w:r>
      <w:r w:rsidR="0084698A">
        <w:t xml:space="preserve">. There is a coincidental endpoint at </w:t>
      </w:r>
      <m:oMath>
        <m:r>
          <w:rPr>
            <w:rFonts w:ascii="Cambria Math" w:hAnsi="Cambria Math"/>
          </w:rPr>
          <m:t>M</m:t>
        </m:r>
      </m:oMath>
      <w:r w:rsidR="0084698A">
        <w:t xml:space="preserve"> = 6, where there are 4 possible </w:t>
      </w:r>
      <w:r w:rsidR="00C83FF4">
        <w:t>acceptance</w:t>
      </w:r>
      <w:r w:rsidR="0084698A">
        <w:t xml:space="preserve"> sets: </w:t>
      </w:r>
      <w:r w:rsidR="00C83FF4">
        <w:t xml:space="preserve">2-33, 3-34, 4-36, and 5-36. When applying BK to the NHG when estimating </w:t>
      </w:r>
      <m:oMath>
        <m:r>
          <w:rPr>
            <w:rFonts w:ascii="Cambria Math" w:hAnsi="Cambria Math"/>
          </w:rPr>
          <m:t>M</m:t>
        </m:r>
      </m:oMath>
      <w:r w:rsidR="00C83FF4">
        <w:t xml:space="preserve">, </w:t>
      </w:r>
      <w:r w:rsidR="00B6413B">
        <w:t xml:space="preserve">to transition as late as possible, BK chooses coincidental endpoints to be the </w:t>
      </w:r>
      <w:r w:rsidR="000463B1">
        <w:t>smallest</w:t>
      </w:r>
      <w:r w:rsidR="00B6413B">
        <w:t xml:space="preserve"> possible value.</w:t>
      </w:r>
      <w:r w:rsidR="000463B1">
        <w:t xml:space="preserve"> Therefore, at </w:t>
      </w:r>
      <m:oMath>
        <m:r>
          <w:rPr>
            <w:rFonts w:ascii="Cambria Math" w:hAnsi="Cambria Math"/>
          </w:rPr>
          <m:t>M</m:t>
        </m:r>
      </m:oMath>
      <w:r w:rsidR="000463B1">
        <w:t xml:space="preserve"> = 6, 2-33 would be the acceptance set that is chosen. </w:t>
      </w:r>
      <w:r w:rsidR="008B5576">
        <w:t>This process is then repeated for all coincidental endpoints.</w:t>
      </w:r>
    </w:p>
    <w:p w14:paraId="4A5C5D7A" w14:textId="1112A6EB" w:rsidR="006F6358" w:rsidRDefault="008E22ED" w:rsidP="002707C1">
      <w:pPr>
        <w:pStyle w:val="ListParagraph"/>
        <w:numPr>
          <w:ilvl w:val="0"/>
          <w:numId w:val="2"/>
        </w:numPr>
      </w:pPr>
      <w:r>
        <w:t xml:space="preserve">Find confidence interval bounds using acceptance curves </w:t>
      </w:r>
    </w:p>
    <w:p w14:paraId="1ACF64C9" w14:textId="4EF45382" w:rsidR="765207F4" w:rsidRDefault="00D7444F">
      <w:r>
        <w:t>Now</w:t>
      </w:r>
      <w:r w:rsidR="00310D80">
        <w:t xml:space="preserve">, for each </w:t>
      </w:r>
      <m:oMath>
        <m:r>
          <w:rPr>
            <w:rFonts w:ascii="Cambria Math" w:hAnsi="Cambria Math"/>
          </w:rPr>
          <m:t>M</m:t>
        </m:r>
      </m:oMath>
      <w:r w:rsidR="00310D80">
        <w:t xml:space="preserve"> we have acceptance curves. </w:t>
      </w:r>
      <w:r w:rsidR="000570E5">
        <w:t xml:space="preserve">To find the confidence interval bounds using these acceptance curves, for each possible value of </w:t>
      </w:r>
      <m:oMath>
        <m:r>
          <w:rPr>
            <w:rFonts w:ascii="Cambria Math" w:hAnsi="Cambria Math"/>
          </w:rPr>
          <m:t xml:space="preserve">x </m:t>
        </m:r>
        <m:d>
          <m:dPr>
            <m:ctrlPr>
              <w:rPr>
                <w:rFonts w:ascii="Cambria Math" w:hAnsi="Cambria Math"/>
                <w:i/>
              </w:rPr>
            </m:ctrlPr>
          </m:dPr>
          <m:e>
            <m:r>
              <w:rPr>
                <w:rFonts w:ascii="Cambria Math" w:hAnsi="Cambria Math"/>
              </w:rPr>
              <m:t>0,…,N</m:t>
            </m:r>
          </m:e>
        </m:d>
      </m:oMath>
      <w:r w:rsidR="004479C4">
        <w:t xml:space="preserve">, we determine the bounds of the confidence intervals by identifying the first and last </w:t>
      </w:r>
      <w:r w:rsidR="00E11DE6">
        <w:t xml:space="preserve">acceptance curves where </w:t>
      </w:r>
      <m:oMath>
        <m:r>
          <w:rPr>
            <w:rFonts w:ascii="Cambria Math" w:hAnsi="Cambria Math"/>
          </w:rPr>
          <m:t>x</m:t>
        </m:r>
      </m:oMath>
      <w:r w:rsidR="00E11DE6">
        <w:t xml:space="preserve"> appears</w:t>
      </w:r>
      <w:r w:rsidR="00881DAB">
        <w:t xml:space="preserve">. Specifically, we find the first and last </w:t>
      </w:r>
      <w:r w:rsidR="00BD40D8">
        <w:t>occurrences</w:t>
      </w:r>
      <w:r w:rsidR="00881DAB">
        <w:t xml:space="preserve"> of acceptance curves that include </w:t>
      </w:r>
      <m:oMath>
        <m:r>
          <w:rPr>
            <w:rFonts w:ascii="Cambria Math" w:hAnsi="Cambria Math"/>
          </w:rPr>
          <m:t>x</m:t>
        </m:r>
      </m:oMath>
      <w:r w:rsidR="00881DAB">
        <w:t xml:space="preserve">. </w:t>
      </w:r>
    </w:p>
    <w:p w14:paraId="11A4B0EC" w14:textId="5996B044" w:rsidR="760493EF" w:rsidRDefault="00881DAB" w:rsidP="760493EF">
      <w:r>
        <w:t xml:space="preserve">The lower bound of the confidence interval is the value of </w:t>
      </w:r>
      <m:oMath>
        <m:r>
          <w:rPr>
            <w:rFonts w:ascii="Cambria Math" w:hAnsi="Cambria Math"/>
          </w:rPr>
          <m:t>M</m:t>
        </m:r>
      </m:oMath>
      <w:r>
        <w:t xml:space="preserve"> from the </w:t>
      </w:r>
      <w:r w:rsidR="00233A18">
        <w:t xml:space="preserve">last occurrence acceptance curve, and the upper bound of the confidence interval </w:t>
      </w:r>
      <w:r w:rsidR="00BD40D8">
        <w:t>is t</w:t>
      </w:r>
      <w:r w:rsidR="00233A18">
        <w:t xml:space="preserve">he value of </w:t>
      </w:r>
      <m:oMath>
        <m:r>
          <w:rPr>
            <w:rFonts w:ascii="Cambria Math" w:hAnsi="Cambria Math"/>
          </w:rPr>
          <m:t>M</m:t>
        </m:r>
      </m:oMath>
      <w:r w:rsidR="00233A18">
        <w:t xml:space="preserve"> from the first occurrence acceptance curve. </w:t>
      </w:r>
      <w:r>
        <w:t xml:space="preserve"> </w:t>
      </w:r>
    </w:p>
    <w:p w14:paraId="1CB565B6" w14:textId="7FC9E615" w:rsidR="760493EF" w:rsidRDefault="38978DEF" w:rsidP="2183BFC0">
      <w:pPr>
        <w:jc w:val="center"/>
        <w:rPr>
          <w:i/>
          <w:iCs/>
        </w:rPr>
      </w:pPr>
      <w:r>
        <w:rPr>
          <w:noProof/>
        </w:rPr>
        <w:drawing>
          <wp:inline distT="0" distB="0" distL="0" distR="0" wp14:anchorId="48D623D8" wp14:editId="01681A51">
            <wp:extent cx="5943600" cy="3676650"/>
            <wp:effectExtent l="0" t="0" r="0" b="0"/>
            <wp:docPr id="325823481" name="Picture 325823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r w:rsidRPr="2183BFC0">
        <w:rPr>
          <w:i/>
          <w:iCs/>
        </w:rPr>
        <w:t xml:space="preserve">Figure </w:t>
      </w:r>
      <w:r w:rsidR="00B64942">
        <w:rPr>
          <w:i/>
          <w:iCs/>
        </w:rPr>
        <w:t>7</w:t>
      </w:r>
      <w:r w:rsidRPr="2183BFC0">
        <w:rPr>
          <w:i/>
          <w:iCs/>
        </w:rPr>
        <w:t xml:space="preserve">: </w:t>
      </w:r>
      <w:r w:rsidR="5D646F71" w:rsidRPr="2183BFC0">
        <w:rPr>
          <w:i/>
          <w:iCs/>
        </w:rPr>
        <w:t>All 95%</w:t>
      </w:r>
      <w:r w:rsidRPr="2183BFC0">
        <w:rPr>
          <w:i/>
          <w:iCs/>
        </w:rPr>
        <w:t xml:space="preserve"> </w:t>
      </w:r>
      <w:r w:rsidR="654C77D9" w:rsidRPr="2183BFC0">
        <w:rPr>
          <w:i/>
          <w:iCs/>
        </w:rPr>
        <w:t>M</w:t>
      </w:r>
      <w:r w:rsidR="676B75A6" w:rsidRPr="2183BFC0">
        <w:rPr>
          <w:i/>
          <w:iCs/>
        </w:rPr>
        <w:t xml:space="preserve">inimal </w:t>
      </w:r>
      <w:r w:rsidR="79EE9F3B" w:rsidRPr="2183BFC0">
        <w:rPr>
          <w:i/>
          <w:iCs/>
        </w:rPr>
        <w:t>C</w:t>
      </w:r>
      <w:r w:rsidR="676B75A6" w:rsidRPr="2183BFC0">
        <w:rPr>
          <w:i/>
          <w:iCs/>
        </w:rPr>
        <w:t xml:space="preserve">ardinality </w:t>
      </w:r>
      <w:r w:rsidR="4B85670D" w:rsidRPr="2183BFC0">
        <w:rPr>
          <w:i/>
          <w:iCs/>
        </w:rPr>
        <w:t>A</w:t>
      </w:r>
      <w:r w:rsidR="676B75A6" w:rsidRPr="2183BFC0">
        <w:rPr>
          <w:i/>
          <w:iCs/>
        </w:rPr>
        <w:t xml:space="preserve">cceptance </w:t>
      </w:r>
      <w:r w:rsidR="337F197B" w:rsidRPr="2183BFC0">
        <w:rPr>
          <w:i/>
          <w:iCs/>
        </w:rPr>
        <w:t>C</w:t>
      </w:r>
      <w:r w:rsidR="676B75A6" w:rsidRPr="2183BFC0">
        <w:rPr>
          <w:i/>
          <w:iCs/>
        </w:rPr>
        <w:t xml:space="preserve">urves </w:t>
      </w:r>
      <w:r w:rsidRPr="2183BFC0">
        <w:rPr>
          <w:i/>
          <w:iCs/>
        </w:rPr>
        <w:t>whe</w:t>
      </w:r>
      <w:r w:rsidR="4FAC260B" w:rsidRPr="2183BFC0">
        <w:rPr>
          <w:i/>
          <w:iCs/>
        </w:rPr>
        <w:t>n</w:t>
      </w:r>
      <w:r w:rsidR="337F197B" w:rsidRPr="2183BFC0">
        <w:rPr>
          <w:i/>
          <w:iCs/>
        </w:rPr>
        <w:t xml:space="preserve"> </w:t>
      </w:r>
      <w:r w:rsidRPr="2183BFC0">
        <w:rPr>
          <w:i/>
          <w:iCs/>
        </w:rPr>
        <w:t>N = 50, m = 3</w:t>
      </w:r>
    </w:p>
    <w:p w14:paraId="0316065E" w14:textId="6736CF4D" w:rsidR="760493EF" w:rsidRDefault="760493EF" w:rsidP="557E02F3"/>
    <w:p w14:paraId="07F1A7DD" w14:textId="4F59F914" w:rsidR="760493EF" w:rsidRDefault="608DE0C8" w:rsidP="760493EF">
      <w:proofErr w:type="spellStart"/>
      <w:r w:rsidRPr="30FC67B9">
        <w:rPr>
          <w:b/>
          <w:bCs/>
        </w:rPr>
        <w:t>Blaker’s</w:t>
      </w:r>
      <w:proofErr w:type="spellEnd"/>
      <w:r w:rsidRPr="30FC67B9">
        <w:rPr>
          <w:b/>
          <w:bCs/>
        </w:rPr>
        <w:t xml:space="preserve"> Method</w:t>
      </w:r>
    </w:p>
    <w:p w14:paraId="7D0BFF70" w14:textId="09F8EB2A" w:rsidR="30FC67B9" w:rsidRDefault="00944BD7" w:rsidP="30FC67B9">
      <w:commentRangeStart w:id="80"/>
      <w:proofErr w:type="spellStart"/>
      <w:r>
        <w:t>Blaker’s</w:t>
      </w:r>
      <w:commentRangeEnd w:id="80"/>
      <w:proofErr w:type="spellEnd"/>
      <w:r w:rsidR="008A57D4">
        <w:rPr>
          <w:rStyle w:val="CommentReference"/>
        </w:rPr>
        <w:commentReference w:id="80"/>
      </w:r>
      <w:r>
        <w:t xml:space="preserve"> </w:t>
      </w:r>
      <w:r w:rsidR="001E208F">
        <w:t xml:space="preserve">(2000) </w:t>
      </w:r>
      <w:r>
        <w:t xml:space="preserve">approach to constructing </w:t>
      </w:r>
      <w:r w:rsidR="00736DEC">
        <w:t xml:space="preserve">confidence intervals </w:t>
      </w:r>
      <w:r w:rsidR="00FE3C85">
        <w:t xml:space="preserve">opens the possibility of asymmetric rejection region tail probabilities. </w:t>
      </w:r>
      <w:proofErr w:type="spellStart"/>
      <w:r w:rsidR="00F243AB">
        <w:t>Blaker’s</w:t>
      </w:r>
      <w:proofErr w:type="spellEnd"/>
      <w:r w:rsidR="00F243AB">
        <w:t xml:space="preserve"> Method is as follows: iterate through each </w:t>
      </w:r>
      <m:oMath>
        <m:r>
          <w:rPr>
            <w:rFonts w:ascii="Cambria Math" w:hAnsi="Cambria Math"/>
          </w:rPr>
          <m:t>M</m:t>
        </m:r>
      </m:oMath>
      <w:r w:rsidR="00F243AB">
        <w:t xml:space="preserve"> and </w:t>
      </w:r>
      <m:oMath>
        <m:r>
          <w:rPr>
            <w:rFonts w:ascii="Cambria Math" w:hAnsi="Cambria Math"/>
          </w:rPr>
          <m:t>x</m:t>
        </m:r>
      </m:oMath>
      <w:r w:rsidR="00F243AB">
        <w:t xml:space="preserve">, </w:t>
      </w:r>
      <w:r w:rsidR="001355CB">
        <w:t xml:space="preserve">fix </w:t>
      </w:r>
      <m:oMath>
        <m:r>
          <w:rPr>
            <w:rFonts w:ascii="Cambria Math" w:hAnsi="Cambria Math"/>
          </w:rPr>
          <m:t>M</m:t>
        </m:r>
      </m:oMath>
      <w:r w:rsidR="001355CB">
        <w:t xml:space="preserve"> and </w:t>
      </w:r>
      <m:oMath>
        <m:r>
          <w:rPr>
            <w:rFonts w:ascii="Cambria Math" w:hAnsi="Cambria Math"/>
          </w:rPr>
          <m:t>x</m:t>
        </m:r>
      </m:oMath>
      <w:r w:rsidR="004A241A">
        <w:t xml:space="preserve">. </w:t>
      </w:r>
      <w:r w:rsidR="001355CB">
        <w:t xml:space="preserve"> </w:t>
      </w:r>
      <w:r w:rsidR="004A241A">
        <w:t xml:space="preserve">Define the min-tail probability </w:t>
      </w:r>
      <w:r w:rsidR="009C7167">
        <w:t xml:space="preserve">of a fixed value of </w:t>
      </w:r>
      <m:oMath>
        <m:r>
          <w:rPr>
            <w:rFonts w:ascii="Cambria Math" w:hAnsi="Cambria Math"/>
          </w:rPr>
          <m:t>x</m:t>
        </m:r>
      </m:oMath>
      <w:r w:rsidR="009C7167">
        <w:t xml:space="preserve"> to be the minimum of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(X≤x)</m:t>
        </m:r>
      </m:oMath>
      <w:r w:rsidR="009C7167">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(X≥x)</m:t>
        </m:r>
      </m:oMath>
      <w:r w:rsidR="009C7167">
        <w:rPr>
          <w:rFonts w:eastAsiaTheme="minorEastAsia"/>
        </w:rPr>
        <w:t xml:space="preserve">. </w:t>
      </w:r>
      <w:r w:rsidR="004A241A">
        <w:t>T</w:t>
      </w:r>
      <w:r w:rsidR="001355CB">
        <w:t xml:space="preserve">hen find all the </w:t>
      </w:r>
      <m:oMath>
        <m:r>
          <w:rPr>
            <w:rFonts w:ascii="Cambria Math" w:hAnsi="Cambria Math"/>
          </w:rPr>
          <m:t>x's</m:t>
        </m:r>
      </m:oMath>
      <w:r w:rsidR="001355CB">
        <w:t xml:space="preserve"> that have a </w:t>
      </w:r>
      <w:r w:rsidR="00D652B9">
        <w:t>min-</w:t>
      </w:r>
      <w:r w:rsidR="001355CB">
        <w:t xml:space="preserve">tail probability as small as that </w:t>
      </w:r>
      <m:oMath>
        <m:r>
          <w:rPr>
            <w:rFonts w:ascii="Cambria Math" w:hAnsi="Cambria Math"/>
          </w:rPr>
          <m:t>x</m:t>
        </m:r>
      </m:oMath>
      <w:r w:rsidR="002D43B2">
        <w:t>, including the fixe</w:t>
      </w:r>
      <w:r w:rsidR="008321AA">
        <w:t>d</w:t>
      </w:r>
      <w:r w:rsidR="002D43B2">
        <w:t xml:space="preserve"> </w:t>
      </w:r>
      <m:oMath>
        <m:r>
          <w:rPr>
            <w:rFonts w:ascii="Cambria Math" w:hAnsi="Cambria Math"/>
          </w:rPr>
          <m:t>x</m:t>
        </m:r>
      </m:oMath>
      <w:r w:rsidR="001355CB">
        <w:t xml:space="preserve">. Then, </w:t>
      </w:r>
      <w:del w:id="81" w:author="Bret A. Holladay" w:date="2024-09-03T22:08:00Z" w16du:dateUtc="2024-09-04T05:08:00Z">
        <w:r w:rsidR="001355CB">
          <w:delText>for all these</w:delText>
        </w:r>
        <w:r w:rsidR="002D43B2">
          <w:delText xml:space="preserve"> x’s</w:delText>
        </w:r>
      </w:del>
      <w:r w:rsidR="001355CB">
        <w:t xml:space="preserve"> sum up the </w:t>
      </w:r>
      <w:ins w:id="82" w:author="Bret A. Holladay" w:date="2024-09-03T22:06:00Z" w16du:dateUtc="2024-09-04T05:06:00Z">
        <w:r w:rsidR="007D5249">
          <w:t>probab</w:t>
        </w:r>
      </w:ins>
      <w:ins w:id="83" w:author="Bret A. Holladay" w:date="2024-09-03T22:07:00Z" w16du:dateUtc="2024-09-04T05:07:00Z">
        <w:r w:rsidR="007D5249">
          <w:t xml:space="preserve">ility of observing these </w:t>
        </w:r>
      </w:ins>
      <m:oMath>
        <m:r>
          <w:rPr>
            <w:rFonts w:ascii="Cambria Math" w:hAnsi="Cambria Math"/>
          </w:rPr>
          <m:t>x's</m:t>
        </m:r>
      </m:oMath>
      <w:r w:rsidR="00781E18" w:rsidDel="007D5249">
        <w:t xml:space="preserve"> </w:t>
      </w:r>
      <w:del w:id="84" w:author="Bret A. Holladay" w:date="2024-09-03T22:07:00Z" w16du:dateUtc="2024-09-04T05:07:00Z">
        <w:r w:rsidR="001355CB" w:rsidDel="007D5249">
          <w:delText>pmf’s</w:delText>
        </w:r>
      </w:del>
      <w:r w:rsidR="002E7872">
        <w:t xml:space="preserve">. If the sum of </w:t>
      </w:r>
      <w:del w:id="85" w:author="Bret A. Holladay" w:date="2024-09-03T22:07:00Z" w16du:dateUtc="2024-09-04T05:07:00Z">
        <w:r w:rsidR="002E7872">
          <w:delText xml:space="preserve">pmf’s </w:delText>
        </w:r>
      </w:del>
      <w:ins w:id="86" w:author="Bret A. Holladay" w:date="2024-09-03T22:07:00Z" w16du:dateUtc="2024-09-04T05:07:00Z">
        <w:r w:rsidR="007D5249">
          <w:t xml:space="preserve">these probabilities </w:t>
        </w:r>
      </w:ins>
      <w:r w:rsidR="002E7872">
        <w:t xml:space="preserve">is greater than </w:t>
      </w:r>
      <m:oMath>
        <m:r>
          <w:rPr>
            <w:rFonts w:ascii="Cambria Math" w:hAnsi="Cambria Math"/>
          </w:rPr>
          <m:t>α</m:t>
        </m:r>
        <w:commentRangeStart w:id="87"/>
        <w:commentRangeEnd w:id="87"/>
        <m:r>
          <w:rPr>
            <w:rStyle w:val="CommentReference"/>
            <w:rFonts w:ascii="Cambria Math" w:hAnsi="Cambria Math"/>
            <w:i/>
          </w:rPr>
          <w:commentReference w:id="87"/>
        </m:r>
      </m:oMath>
      <w:r w:rsidR="002E7872">
        <w:t>, which is defined as 1 – confidence level, include the fixed</w:t>
      </w:r>
      <w:r w:rsidR="001E1D45" w:rsidRPr="001E1D45">
        <w:rPr>
          <w:rFonts w:ascii="Cambria Math" w:hAnsi="Cambria Math"/>
          <w:i/>
        </w:rPr>
        <w:t xml:space="preserve"> </w:t>
      </w:r>
      <m:oMath>
        <m:r>
          <w:rPr>
            <w:rFonts w:ascii="Cambria Math" w:hAnsi="Cambria Math"/>
          </w:rPr>
          <m:t>x</m:t>
        </m:r>
      </m:oMath>
      <w:r w:rsidR="002E7872">
        <w:t xml:space="preserve"> in the acceptance set for the fixed </w:t>
      </w:r>
      <m:oMath>
        <m:r>
          <w:rPr>
            <w:rFonts w:ascii="Cambria Math" w:hAnsi="Cambria Math"/>
          </w:rPr>
          <m:t>M</m:t>
        </m:r>
      </m:oMath>
      <w:r w:rsidR="002E7872">
        <w:t xml:space="preserve">. </w:t>
      </w:r>
      <w:r w:rsidR="008654A9">
        <w:t xml:space="preserve">Once we have done this for all M, we have the acceptance sets for all </w:t>
      </w:r>
      <m:oMath>
        <m:r>
          <w:rPr>
            <w:rFonts w:ascii="Cambria Math" w:hAnsi="Cambria Math"/>
          </w:rPr>
          <m:t>M</m:t>
        </m:r>
      </m:oMath>
      <w:r w:rsidR="008654A9">
        <w:t xml:space="preserve">, and like above, can work backwards to find the confidence intervals. </w:t>
      </w:r>
    </w:p>
    <w:p w14:paraId="7BA7CA14" w14:textId="75FD3162" w:rsidR="003D0EDF" w:rsidRPr="00944BD7" w:rsidRDefault="00F42C25" w:rsidP="30FC67B9">
      <w:r>
        <w:t xml:space="preserve">The 95% CPF for </w:t>
      </w:r>
      <w:proofErr w:type="spellStart"/>
      <w:r>
        <w:t>Blaker’s</w:t>
      </w:r>
      <w:proofErr w:type="spellEnd"/>
      <w:r>
        <w:t xml:space="preserve"> </w:t>
      </w:r>
      <w:r w:rsidR="005C6FFA">
        <w:t>M</w:t>
      </w:r>
      <w:r>
        <w:t xml:space="preserve">ethod </w:t>
      </w:r>
      <w:r w:rsidR="005C6FFA">
        <w:t xml:space="preserve">for the </w:t>
      </w:r>
      <w:proofErr w:type="gramStart"/>
      <w:r w:rsidR="005C6FFA">
        <w:t>NHG(</w:t>
      </w:r>
      <w:proofErr w:type="gramEnd"/>
      <m:oMath>
        <m:r>
          <w:rPr>
            <w:rFonts w:ascii="Cambria Math" w:hAnsi="Cambria Math"/>
          </w:rPr>
          <m:t>N=50, m=3</m:t>
        </m:r>
      </m:oMath>
      <w:r w:rsidR="005C6FFA">
        <w:t xml:space="preserve">) is shown in Figure </w:t>
      </w:r>
      <w:r w:rsidR="00E86AFC">
        <w:t>8</w:t>
      </w:r>
      <w:r w:rsidR="005C6FFA">
        <w:t xml:space="preserve">. </w:t>
      </w:r>
      <w:proofErr w:type="spellStart"/>
      <w:r w:rsidR="003E1F74">
        <w:t>Blaker’s</w:t>
      </w:r>
      <w:proofErr w:type="spellEnd"/>
      <w:r w:rsidR="003E1F74">
        <w:t xml:space="preserve"> method performs well in regard to coverage probability. The coverage probability is always above the confidence level. </w:t>
      </w:r>
      <w:r w:rsidR="002354F7">
        <w:t xml:space="preserve">However, it is important to note that </w:t>
      </w:r>
      <w:proofErr w:type="spellStart"/>
      <w:r w:rsidR="002354F7">
        <w:t>Blaker’s</w:t>
      </w:r>
      <w:proofErr w:type="spellEnd"/>
      <w:r w:rsidR="002354F7">
        <w:t xml:space="preserve"> Method does not </w:t>
      </w:r>
      <w:r w:rsidR="00AC7AB0">
        <w:t>possess the</w:t>
      </w:r>
      <w:r w:rsidR="002354F7">
        <w:t xml:space="preserve"> </w:t>
      </w:r>
      <w:commentRangeStart w:id="88"/>
      <w:r w:rsidR="002354F7">
        <w:t>minimal cardinality property</w:t>
      </w:r>
      <w:commentRangeEnd w:id="88"/>
      <w:r w:rsidR="00146763">
        <w:rPr>
          <w:rStyle w:val="CommentReference"/>
        </w:rPr>
        <w:commentReference w:id="88"/>
      </w:r>
      <w:r w:rsidR="002354F7">
        <w:t xml:space="preserve">. </w:t>
      </w:r>
    </w:p>
    <w:p w14:paraId="71E961BF" w14:textId="1EC21D49" w:rsidR="608DE0C8" w:rsidRDefault="608DE0C8" w:rsidP="30FC67B9">
      <w:pPr>
        <w:jc w:val="center"/>
      </w:pPr>
      <w:r>
        <w:rPr>
          <w:noProof/>
        </w:rPr>
        <w:drawing>
          <wp:inline distT="0" distB="0" distL="0" distR="0" wp14:anchorId="4DBB9DB8" wp14:editId="68DF58A0">
            <wp:extent cx="5943600" cy="3676650"/>
            <wp:effectExtent l="0" t="0" r="0" b="0"/>
            <wp:docPr id="2094390686" name="Picture 2094390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4390686"/>
                    <pic:cNvPicPr/>
                  </pic:nvPicPr>
                  <pic:blipFill>
                    <a:blip r:embed="rId16">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r w:rsidR="55F938DA" w:rsidRPr="30FC67B9">
        <w:rPr>
          <w:i/>
          <w:iCs/>
        </w:rPr>
        <w:t xml:space="preserve">Figure </w:t>
      </w:r>
      <w:r w:rsidR="00E86AFC">
        <w:rPr>
          <w:i/>
          <w:iCs/>
        </w:rPr>
        <w:t>8</w:t>
      </w:r>
      <w:r w:rsidR="55F938DA" w:rsidRPr="30FC67B9">
        <w:rPr>
          <w:i/>
          <w:iCs/>
        </w:rPr>
        <w:t xml:space="preserve">: CPF of </w:t>
      </w:r>
      <w:proofErr w:type="spellStart"/>
      <w:r w:rsidR="55F938DA" w:rsidRPr="30FC67B9">
        <w:rPr>
          <w:i/>
          <w:iCs/>
        </w:rPr>
        <w:t>Blaker’s</w:t>
      </w:r>
      <w:proofErr w:type="spellEnd"/>
      <w:r w:rsidR="55F938DA" w:rsidRPr="30FC67B9">
        <w:rPr>
          <w:i/>
          <w:iCs/>
        </w:rPr>
        <w:t xml:space="preserve"> Method where </w:t>
      </w:r>
      <m:oMath>
        <m:r>
          <w:rPr>
            <w:rFonts w:ascii="Cambria Math" w:hAnsi="Cambria Math"/>
          </w:rPr>
          <m:t>N=50,  m=3</m:t>
        </m:r>
      </m:oMath>
      <w:r w:rsidR="55F938DA" w:rsidRPr="30FC67B9">
        <w:rPr>
          <w:i/>
          <w:iCs/>
        </w:rPr>
        <w:t>, Confidence Level = 0.95</w:t>
      </w:r>
    </w:p>
    <w:p w14:paraId="4A9FE380" w14:textId="7ECC8115" w:rsidR="30FC67B9" w:rsidRDefault="30FC67B9" w:rsidP="30FC67B9"/>
    <w:p w14:paraId="31AE8CFB" w14:textId="0F99F068" w:rsidR="00F076C1" w:rsidRDefault="00F076C1" w:rsidP="760493EF">
      <w:commentRangeStart w:id="89"/>
      <w:r>
        <w:rPr>
          <w:b/>
          <w:bCs/>
        </w:rPr>
        <w:t>Conditional</w:t>
      </w:r>
      <w:commentRangeEnd w:id="89"/>
      <w:r w:rsidR="0056792D">
        <w:rPr>
          <w:rStyle w:val="CommentReference"/>
        </w:rPr>
        <w:commentReference w:id="89"/>
      </w:r>
      <w:r>
        <w:rPr>
          <w:b/>
          <w:bCs/>
        </w:rPr>
        <w:t xml:space="preserve"> Minimal Cardinality</w:t>
      </w:r>
      <w:r w:rsidRPr="30FC67B9">
        <w:rPr>
          <w:b/>
          <w:bCs/>
        </w:rPr>
        <w:t xml:space="preserve"> </w:t>
      </w:r>
      <w:r>
        <w:rPr>
          <w:b/>
          <w:bCs/>
        </w:rPr>
        <w:t>(CMC)</w:t>
      </w:r>
    </w:p>
    <w:p w14:paraId="4AE4B11E" w14:textId="47CCEC14" w:rsidR="00581820" w:rsidRDefault="00581820" w:rsidP="000441A7">
      <w:r>
        <w:t>The CMC method is a newly int</w:t>
      </w:r>
      <w:r w:rsidR="00153192">
        <w:t xml:space="preserve">roduced approach from </w:t>
      </w:r>
      <w:r w:rsidR="00153192" w:rsidRPr="00153192">
        <w:t>Schilling, Holladay, &amp; Doi (2023)</w:t>
      </w:r>
      <w:r w:rsidR="00153192">
        <w:t xml:space="preserve">, originally developed for constructing intervals for negative </w:t>
      </w:r>
      <w:r w:rsidR="00A506D0">
        <w:t>binormal</w:t>
      </w:r>
      <w:r w:rsidR="00153192">
        <w:t xml:space="preserve"> parameters. This method leverages a coverage probabilit</w:t>
      </w:r>
      <w:r w:rsidR="00A506D0">
        <w:t>y</w:t>
      </w:r>
      <w:r w:rsidR="00153192">
        <w:t xml:space="preserve"> approach</w:t>
      </w:r>
      <w:r w:rsidR="00A506D0">
        <w:t xml:space="preserve">. Given its success in the negative binomial context, we extend the CMC method to the negative hypergeometric distribution. </w:t>
      </w:r>
    </w:p>
    <w:p w14:paraId="6B8DFC08" w14:textId="468DD9AE" w:rsidR="000A4D9E" w:rsidRDefault="00BE245B" w:rsidP="000441A7">
      <w:r>
        <w:t xml:space="preserve">The </w:t>
      </w:r>
      <w:commentRangeStart w:id="90"/>
      <w:r>
        <w:t>CMC</w:t>
      </w:r>
      <w:commentRangeEnd w:id="90"/>
      <w:r w:rsidR="005B288A">
        <w:rPr>
          <w:rStyle w:val="CommentReference"/>
        </w:rPr>
        <w:commentReference w:id="90"/>
      </w:r>
      <w:r>
        <w:t xml:space="preserve"> procedure from a CPF perspective is as follows: For each </w:t>
      </w:r>
      <m:oMath>
        <m:r>
          <w:rPr>
            <w:rFonts w:ascii="Cambria Math" w:hAnsi="Cambria Math"/>
          </w:rPr>
          <m:t>M</m:t>
        </m:r>
      </m:oMath>
      <w:r>
        <w:t xml:space="preserve"> starting from the right and working to the left, use only acceptance curves </w:t>
      </w:r>
      <w:r w:rsidR="00C0569D">
        <w:t xml:space="preserve">with </w:t>
      </w:r>
      <w:r w:rsidR="00803475">
        <w:t xml:space="preserve"> </w:t>
      </w:r>
      <m:oMath>
        <m:r>
          <w:rPr>
            <w:rFonts w:ascii="Cambria Math" w:hAnsi="Cambria Math"/>
          </w:rPr>
          <m:t>a</m:t>
        </m:r>
      </m:oMath>
      <w:r w:rsidR="00C0569D">
        <w:t xml:space="preserve"> = 0, and switch </w:t>
      </w:r>
      <w:r w:rsidR="00020A7D">
        <w:t xml:space="preserve">to using </w:t>
      </w:r>
      <m:oMath>
        <m:r>
          <w:rPr>
            <w:rFonts w:ascii="Cambria Math" w:hAnsi="Cambria Math"/>
          </w:rPr>
          <m:t>a</m:t>
        </m:r>
      </m:oMath>
      <w:r w:rsidR="00020A7D">
        <w:t xml:space="preserve"> = 1 as soon as there is an acceptance curve with </w:t>
      </w:r>
      <m:oMath>
        <m:r>
          <w:rPr>
            <w:rFonts w:ascii="Cambria Math" w:hAnsi="Cambria Math"/>
          </w:rPr>
          <m:t>a</m:t>
        </m:r>
      </m:oMath>
      <w:r w:rsidR="00020A7D">
        <w:t xml:space="preserve"> = 1 that has coverage higher than the confidence level. </w:t>
      </w:r>
      <w:r w:rsidR="00AD3234">
        <w:t xml:space="preserve">Then for each </w:t>
      </w:r>
      <m:oMath>
        <m:r>
          <w:rPr>
            <w:rFonts w:ascii="Cambria Math" w:hAnsi="Cambria Math"/>
          </w:rPr>
          <m:t>a</m:t>
        </m:r>
      </m:oMath>
      <w:r w:rsidR="00AD3234">
        <w:t>, choose the lowest possible curve that has coverage higher than the confidence level</w:t>
      </w:r>
      <w:r w:rsidR="00D6696C">
        <w:t xml:space="preserve">. Continue this process for all </w:t>
      </w:r>
      <m:oMath>
        <m:r>
          <w:rPr>
            <w:rFonts w:ascii="Cambria Math" w:hAnsi="Cambria Math"/>
          </w:rPr>
          <m:t>M</m:t>
        </m:r>
      </m:oMath>
      <w:r w:rsidR="00D6696C">
        <w:t xml:space="preserve">. </w:t>
      </w:r>
    </w:p>
    <w:p w14:paraId="15D3049C" w14:textId="3F36EF0A" w:rsidR="5DB1B0CA" w:rsidRDefault="008822E1">
      <w:pPr>
        <w:rPr>
          <w:rStyle w:val="normaltextrun"/>
          <w:rFonts w:ascii="Aptos" w:hAnsi="Aptos"/>
          <w:color w:val="000000"/>
          <w:bdr w:val="none" w:sz="0" w:space="0" w:color="auto" w:frame="1"/>
        </w:rPr>
      </w:pPr>
      <w:r>
        <w:t xml:space="preserve">Note that </w:t>
      </w:r>
      <w:r w:rsidR="007F2F27">
        <w:rPr>
          <w:rStyle w:val="normaltextrun"/>
          <w:rFonts w:ascii="Aptos" w:hAnsi="Aptos"/>
          <w:color w:val="000000"/>
          <w:bdr w:val="none" w:sz="0" w:space="0" w:color="auto" w:frame="1"/>
        </w:rPr>
        <w:t>we are</w:t>
      </w:r>
      <w:r w:rsidR="008A0C14" w:rsidRPr="008A0C14">
        <w:rPr>
          <w:rStyle w:val="normaltextrun"/>
          <w:rFonts w:ascii="Aptos" w:hAnsi="Aptos"/>
          <w:color w:val="000000"/>
          <w:bdr w:val="none" w:sz="0" w:space="0" w:color="auto" w:frame="1"/>
        </w:rPr>
        <w:t xml:space="preserve"> working from right to left</w:t>
      </w:r>
      <w:r w:rsidR="007F2F27">
        <w:rPr>
          <w:rStyle w:val="normaltextrun"/>
          <w:rFonts w:ascii="Aptos" w:hAnsi="Aptos"/>
          <w:color w:val="000000"/>
          <w:bdr w:val="none" w:sz="0" w:space="0" w:color="auto" w:frame="1"/>
        </w:rPr>
        <w:t xml:space="preserve">, </w:t>
      </w:r>
      <w:r w:rsidR="00DD72CE">
        <w:rPr>
          <w:rStyle w:val="normaltextrun"/>
          <w:rFonts w:ascii="Aptos" w:hAnsi="Aptos"/>
          <w:color w:val="000000"/>
          <w:bdr w:val="none" w:sz="0" w:space="0" w:color="auto" w:frame="1"/>
        </w:rPr>
        <w:t>versus</w:t>
      </w:r>
      <w:r w:rsidR="008A0C14" w:rsidRPr="008A0C14">
        <w:rPr>
          <w:rStyle w:val="normaltextrun"/>
          <w:rFonts w:ascii="Aptos" w:hAnsi="Aptos"/>
          <w:color w:val="000000"/>
          <w:bdr w:val="none" w:sz="0" w:space="0" w:color="auto" w:frame="1"/>
        </w:rPr>
        <w:t xml:space="preserve"> left to right like Schilling, Holladay, &amp; Doi (2023) </w:t>
      </w:r>
      <w:r w:rsidR="00DD72CE">
        <w:rPr>
          <w:rStyle w:val="normaltextrun"/>
          <w:rFonts w:ascii="Aptos" w:hAnsi="Aptos"/>
          <w:color w:val="000000"/>
          <w:bdr w:val="none" w:sz="0" w:space="0" w:color="auto" w:frame="1"/>
        </w:rPr>
        <w:t xml:space="preserve">due to the nature of </w:t>
      </w:r>
      <w:r w:rsidR="009011F4">
        <w:rPr>
          <w:rStyle w:val="normaltextrun"/>
          <w:rFonts w:ascii="Aptos" w:hAnsi="Aptos"/>
          <w:color w:val="000000"/>
          <w:bdr w:val="none" w:sz="0" w:space="0" w:color="auto" w:frame="1"/>
        </w:rPr>
        <w:t xml:space="preserve">the negative hypergeometric distribution when M is unknown. Additionally, unlike </w:t>
      </w:r>
      <w:r w:rsidR="009011F4" w:rsidRPr="008A0C14">
        <w:rPr>
          <w:rStyle w:val="normaltextrun"/>
          <w:rFonts w:ascii="Aptos" w:hAnsi="Aptos"/>
          <w:color w:val="000000"/>
          <w:bdr w:val="none" w:sz="0" w:space="0" w:color="auto" w:frame="1"/>
        </w:rPr>
        <w:t>Schilling, Holladay, &amp; Doi (2023)</w:t>
      </w:r>
      <w:r w:rsidR="009011F4">
        <w:rPr>
          <w:rStyle w:val="normaltextrun"/>
          <w:rFonts w:ascii="Aptos" w:hAnsi="Aptos"/>
          <w:color w:val="000000"/>
          <w:bdr w:val="none" w:sz="0" w:space="0" w:color="auto" w:frame="1"/>
        </w:rPr>
        <w:t>, the</w:t>
      </w:r>
      <w:r w:rsidR="008A0C14" w:rsidRPr="008A0C14">
        <w:rPr>
          <w:rStyle w:val="normaltextrun"/>
          <w:rFonts w:ascii="Aptos" w:hAnsi="Aptos"/>
          <w:color w:val="000000"/>
          <w:bdr w:val="none" w:sz="0" w:space="0" w:color="auto" w:frame="1"/>
        </w:rPr>
        <w:t xml:space="preserve"> rainbow</w:t>
      </w:r>
      <w:r w:rsidR="009011F4">
        <w:rPr>
          <w:rStyle w:val="normaltextrun"/>
          <w:rFonts w:ascii="Aptos" w:hAnsi="Aptos"/>
          <w:color w:val="000000"/>
          <w:bdr w:val="none" w:sz="0" w:space="0" w:color="auto" w:frame="1"/>
        </w:rPr>
        <w:t>s</w:t>
      </w:r>
      <w:r w:rsidR="008A0C14" w:rsidRPr="008A0C14">
        <w:rPr>
          <w:rStyle w:val="normaltextrun"/>
          <w:rFonts w:ascii="Aptos" w:hAnsi="Aptos"/>
          <w:color w:val="000000"/>
          <w:bdr w:val="none" w:sz="0" w:space="0" w:color="auto" w:frame="1"/>
        </w:rPr>
        <w:t xml:space="preserve"> are not quite curves in this case because </w:t>
      </w:r>
      <m:oMath>
        <m:r>
          <w:rPr>
            <w:rFonts w:ascii="Cambria Math" w:hAnsi="Cambria Math"/>
          </w:rPr>
          <m:t>M</m:t>
        </m:r>
      </m:oMath>
      <w:r w:rsidR="008A0C14" w:rsidRPr="008A0C14">
        <w:rPr>
          <w:rStyle w:val="normaltextrun"/>
          <w:rFonts w:ascii="Aptos" w:hAnsi="Aptos"/>
          <w:color w:val="000000"/>
          <w:bdr w:val="none" w:sz="0" w:space="0" w:color="auto" w:frame="1"/>
        </w:rPr>
        <w:t xml:space="preserve"> is integer valued</w:t>
      </w:r>
      <w:r w:rsidR="009011F4">
        <w:rPr>
          <w:rStyle w:val="normaltextrun"/>
          <w:rFonts w:ascii="Aptos" w:hAnsi="Aptos"/>
          <w:color w:val="000000"/>
          <w:bdr w:val="none" w:sz="0" w:space="0" w:color="auto" w:frame="1"/>
        </w:rPr>
        <w:t xml:space="preserve">, so they are dots instead. </w:t>
      </w:r>
    </w:p>
    <w:p w14:paraId="5AFEA44E" w14:textId="38B7F943" w:rsidR="00216545" w:rsidRDefault="00216545">
      <w:r>
        <w:rPr>
          <w:rStyle w:val="normaltextrun"/>
          <w:rFonts w:ascii="Aptos" w:hAnsi="Aptos"/>
          <w:color w:val="000000"/>
          <w:bdr w:val="none" w:sz="0" w:space="0" w:color="auto" w:frame="1"/>
        </w:rPr>
        <w:t xml:space="preserve">Figure 9 </w:t>
      </w:r>
      <w:r w:rsidR="00C54612">
        <w:rPr>
          <w:rStyle w:val="normaltextrun"/>
          <w:rFonts w:ascii="Aptos" w:hAnsi="Aptos"/>
          <w:color w:val="000000"/>
          <w:bdr w:val="none" w:sz="0" w:space="0" w:color="auto" w:frame="1"/>
        </w:rPr>
        <w:t xml:space="preserve">illustrates how the </w:t>
      </w:r>
      <w:proofErr w:type="spellStart"/>
      <w:r w:rsidR="00C54612">
        <w:rPr>
          <w:rStyle w:val="normaltextrun"/>
          <w:rFonts w:ascii="Aptos" w:hAnsi="Aptos"/>
          <w:color w:val="000000"/>
          <w:bdr w:val="none" w:sz="0" w:space="0" w:color="auto" w:frame="1"/>
        </w:rPr>
        <w:t>cpf</w:t>
      </w:r>
      <w:proofErr w:type="spellEnd"/>
      <w:r w:rsidR="00C54612">
        <w:rPr>
          <w:rStyle w:val="normaltextrun"/>
          <w:rFonts w:ascii="Aptos" w:hAnsi="Aptos"/>
          <w:color w:val="000000"/>
          <w:bdr w:val="none" w:sz="0" w:space="0" w:color="auto" w:frame="1"/>
        </w:rPr>
        <w:t xml:space="preserve"> of the CMC method transitions between rainbows </w:t>
      </w:r>
      <w:r w:rsidR="0005302B">
        <w:rPr>
          <w:rStyle w:val="normaltextrun"/>
          <w:rFonts w:ascii="Aptos" w:hAnsi="Aptos"/>
          <w:color w:val="000000"/>
          <w:bdr w:val="none" w:sz="0" w:space="0" w:color="auto" w:frame="1"/>
        </w:rPr>
        <w:t xml:space="preserve">when </w:t>
      </w:r>
      <m:oMath>
        <m:r>
          <w:rPr>
            <w:rFonts w:ascii="Cambria Math" w:hAnsi="Cambria Math"/>
          </w:rPr>
          <m:t>N</m:t>
        </m:r>
      </m:oMath>
      <w:r w:rsidR="0005302B" w:rsidRPr="0005302B">
        <w:rPr>
          <w:rStyle w:val="normaltextrun"/>
          <w:rFonts w:ascii="Aptos" w:hAnsi="Aptos"/>
          <w:color w:val="000000"/>
          <w:bdr w:val="none" w:sz="0" w:space="0" w:color="auto" w:frame="1"/>
        </w:rPr>
        <w:t xml:space="preserve"> = 15, </w:t>
      </w:r>
      <m:oMath>
        <m:r>
          <w:rPr>
            <w:rFonts w:ascii="Cambria Math" w:hAnsi="Cambria Math"/>
          </w:rPr>
          <m:t>m</m:t>
        </m:r>
      </m:oMath>
      <w:r w:rsidR="0005302B" w:rsidRPr="0005302B">
        <w:rPr>
          <w:rStyle w:val="normaltextrun"/>
          <w:rFonts w:ascii="Aptos" w:hAnsi="Aptos"/>
          <w:color w:val="000000"/>
          <w:bdr w:val="none" w:sz="0" w:space="0" w:color="auto" w:frame="1"/>
        </w:rPr>
        <w:t xml:space="preserve"> = 3, </w:t>
      </w:r>
      <w:r w:rsidR="0005302B">
        <w:rPr>
          <w:rStyle w:val="normaltextrun"/>
          <w:rFonts w:ascii="Aptos" w:hAnsi="Aptos"/>
          <w:color w:val="000000"/>
          <w:bdr w:val="none" w:sz="0" w:space="0" w:color="auto" w:frame="1"/>
        </w:rPr>
        <w:t>and c</w:t>
      </w:r>
      <w:r w:rsidR="0005302B" w:rsidRPr="0005302B">
        <w:rPr>
          <w:rStyle w:val="normaltextrun"/>
          <w:rFonts w:ascii="Aptos" w:hAnsi="Aptos"/>
          <w:color w:val="000000"/>
          <w:bdr w:val="none" w:sz="0" w:space="0" w:color="auto" w:frame="1"/>
        </w:rPr>
        <w:t xml:space="preserve">onfidence </w:t>
      </w:r>
      <w:r w:rsidR="0005302B">
        <w:rPr>
          <w:rStyle w:val="normaltextrun"/>
          <w:rFonts w:ascii="Aptos" w:hAnsi="Aptos"/>
          <w:color w:val="000000"/>
          <w:bdr w:val="none" w:sz="0" w:space="0" w:color="auto" w:frame="1"/>
        </w:rPr>
        <w:t>l</w:t>
      </w:r>
      <w:r w:rsidR="0005302B" w:rsidRPr="0005302B">
        <w:rPr>
          <w:rStyle w:val="normaltextrun"/>
          <w:rFonts w:ascii="Aptos" w:hAnsi="Aptos"/>
          <w:color w:val="000000"/>
          <w:bdr w:val="none" w:sz="0" w:space="0" w:color="auto" w:frame="1"/>
        </w:rPr>
        <w:t>evel = 0.95</w:t>
      </w:r>
      <w:r w:rsidR="0005302B">
        <w:rPr>
          <w:rStyle w:val="normaltextrun"/>
          <w:rFonts w:ascii="Aptos" w:hAnsi="Aptos"/>
          <w:color w:val="000000"/>
          <w:bdr w:val="none" w:sz="0" w:space="0" w:color="auto" w:frame="1"/>
        </w:rPr>
        <w:t xml:space="preserve">. </w:t>
      </w:r>
      <w:r w:rsidR="00CF31B6">
        <w:rPr>
          <w:rStyle w:val="normaltextrun"/>
          <w:rFonts w:ascii="Aptos" w:hAnsi="Aptos"/>
          <w:color w:val="000000"/>
          <w:bdr w:val="none" w:sz="0" w:space="0" w:color="auto" w:frame="1"/>
        </w:rPr>
        <w:t xml:space="preserve">Starting from the right to the left, for cases </w:t>
      </w:r>
      <m:oMath>
        <m:r>
          <w:rPr>
            <w:rFonts w:ascii="Cambria Math" w:hAnsi="Cambria Math"/>
          </w:rPr>
          <m:t>M</m:t>
        </m:r>
      </m:oMath>
      <w:r w:rsidR="005C1176">
        <w:rPr>
          <w:rStyle w:val="normaltextrun"/>
          <w:rFonts w:ascii="Aptos" w:hAnsi="Aptos"/>
          <w:color w:val="000000"/>
          <w:bdr w:val="none" w:sz="0" w:space="0" w:color="auto" w:frame="1"/>
        </w:rPr>
        <w:t xml:space="preserve"> =</w:t>
      </w:r>
      <w:r w:rsidR="00F92916">
        <w:rPr>
          <w:rStyle w:val="normaltextrun"/>
          <w:rFonts w:ascii="Aptos" w:hAnsi="Aptos"/>
          <w:color w:val="000000"/>
          <w:bdr w:val="none" w:sz="0" w:space="0" w:color="auto" w:frame="1"/>
        </w:rPr>
        <w:t xml:space="preserve"> </w:t>
      </w:r>
      <w:r w:rsidR="00160CC4">
        <w:rPr>
          <w:rStyle w:val="normaltextrun"/>
          <w:rFonts w:ascii="Aptos" w:hAnsi="Aptos"/>
          <w:color w:val="000000"/>
          <w:bdr w:val="none" w:sz="0" w:space="0" w:color="auto" w:frame="1"/>
        </w:rPr>
        <w:t>13</w:t>
      </w:r>
      <w:r w:rsidR="005C1176">
        <w:rPr>
          <w:rStyle w:val="normaltextrun"/>
          <w:rFonts w:ascii="Aptos" w:hAnsi="Aptos"/>
          <w:color w:val="000000"/>
          <w:bdr w:val="none" w:sz="0" w:space="0" w:color="auto" w:frame="1"/>
        </w:rPr>
        <w:t xml:space="preserve"> to </w:t>
      </w:r>
      <m:oMath>
        <m:r>
          <w:rPr>
            <w:rFonts w:ascii="Cambria Math" w:hAnsi="Cambria Math"/>
          </w:rPr>
          <m:t>M</m:t>
        </m:r>
      </m:oMath>
      <w:r w:rsidR="005C1176">
        <w:rPr>
          <w:rStyle w:val="normaltextrun"/>
          <w:rFonts w:ascii="Aptos" w:hAnsi="Aptos"/>
          <w:color w:val="000000"/>
          <w:bdr w:val="none" w:sz="0" w:space="0" w:color="auto" w:frame="1"/>
        </w:rPr>
        <w:t xml:space="preserve"> =</w:t>
      </w:r>
      <w:r w:rsidR="00F92916">
        <w:rPr>
          <w:rStyle w:val="normaltextrun"/>
          <w:rFonts w:ascii="Aptos" w:hAnsi="Aptos"/>
          <w:color w:val="000000"/>
          <w:bdr w:val="none" w:sz="0" w:space="0" w:color="auto" w:frame="1"/>
        </w:rPr>
        <w:t xml:space="preserve"> </w:t>
      </w:r>
      <w:r w:rsidR="00160CC4">
        <w:rPr>
          <w:rStyle w:val="normaltextrun"/>
          <w:rFonts w:ascii="Aptos" w:hAnsi="Aptos"/>
          <w:color w:val="000000"/>
          <w:bdr w:val="none" w:sz="0" w:space="0" w:color="auto" w:frame="1"/>
        </w:rPr>
        <w:t xml:space="preserve">15, there is only one possible rainbow curve so that is the rainbow that is chosen for the </w:t>
      </w:r>
      <w:proofErr w:type="spellStart"/>
      <w:r w:rsidR="00160CC4">
        <w:rPr>
          <w:rStyle w:val="normaltextrun"/>
          <w:rFonts w:ascii="Aptos" w:hAnsi="Aptos"/>
          <w:color w:val="000000"/>
          <w:bdr w:val="none" w:sz="0" w:space="0" w:color="auto" w:frame="1"/>
        </w:rPr>
        <w:t>cpf</w:t>
      </w:r>
      <w:proofErr w:type="spellEnd"/>
      <w:r w:rsidR="00160CC4">
        <w:rPr>
          <w:rStyle w:val="normaltextrun"/>
          <w:rFonts w:ascii="Aptos" w:hAnsi="Aptos"/>
          <w:color w:val="000000"/>
          <w:bdr w:val="none" w:sz="0" w:space="0" w:color="auto" w:frame="1"/>
        </w:rPr>
        <w:t xml:space="preserve"> for those </w:t>
      </w:r>
      <m:oMath>
        <m:r>
          <w:rPr>
            <w:rFonts w:ascii="Cambria Math" w:hAnsi="Cambria Math"/>
          </w:rPr>
          <m:t>M</m:t>
        </m:r>
      </m:oMath>
      <w:r w:rsidR="00160CC4">
        <w:rPr>
          <w:rStyle w:val="normaltextrun"/>
          <w:rFonts w:ascii="Aptos" w:hAnsi="Aptos"/>
          <w:color w:val="000000"/>
          <w:bdr w:val="none" w:sz="0" w:space="0" w:color="auto" w:frame="1"/>
        </w:rPr>
        <w:t xml:space="preserve">’s. </w:t>
      </w:r>
      <w:r w:rsidR="005C1176">
        <w:rPr>
          <w:rStyle w:val="normaltextrun"/>
          <w:rFonts w:ascii="Aptos" w:hAnsi="Aptos"/>
          <w:color w:val="000000"/>
          <w:bdr w:val="none" w:sz="0" w:space="0" w:color="auto" w:frame="1"/>
        </w:rPr>
        <w:t xml:space="preserve">For </w:t>
      </w:r>
      <m:oMath>
        <m:r>
          <w:rPr>
            <w:rFonts w:ascii="Cambria Math" w:hAnsi="Cambria Math"/>
          </w:rPr>
          <m:t>M</m:t>
        </m:r>
      </m:oMath>
      <w:r w:rsidR="005C1176">
        <w:rPr>
          <w:rStyle w:val="normaltextrun"/>
          <w:rFonts w:ascii="Aptos" w:hAnsi="Aptos"/>
          <w:color w:val="000000"/>
          <w:bdr w:val="none" w:sz="0" w:space="0" w:color="auto" w:frame="1"/>
        </w:rPr>
        <w:t xml:space="preserve"> = 7 to </w:t>
      </w:r>
      <m:oMath>
        <m:r>
          <w:rPr>
            <w:rFonts w:ascii="Cambria Math" w:hAnsi="Cambria Math"/>
          </w:rPr>
          <m:t>M</m:t>
        </m:r>
      </m:oMath>
      <w:r w:rsidR="005C1176">
        <w:rPr>
          <w:rStyle w:val="normaltextrun"/>
          <w:rFonts w:ascii="Aptos" w:hAnsi="Aptos"/>
          <w:color w:val="000000"/>
          <w:bdr w:val="none" w:sz="0" w:space="0" w:color="auto" w:frame="1"/>
        </w:rPr>
        <w:t xml:space="preserve"> = 12, we can see for each </w:t>
      </w:r>
      <m:oMath>
        <m:r>
          <w:rPr>
            <w:rFonts w:ascii="Cambria Math" w:hAnsi="Cambria Math"/>
          </w:rPr>
          <m:t>M</m:t>
        </m:r>
      </m:oMath>
      <w:r w:rsidR="005C1176">
        <w:rPr>
          <w:rStyle w:val="normaltextrun"/>
          <w:rFonts w:ascii="Aptos" w:hAnsi="Aptos"/>
          <w:color w:val="000000"/>
          <w:bdr w:val="none" w:sz="0" w:space="0" w:color="auto" w:frame="1"/>
        </w:rPr>
        <w:t xml:space="preserve">, there are multiple </w:t>
      </w:r>
      <w:proofErr w:type="gramStart"/>
      <w:r w:rsidR="00663133">
        <w:rPr>
          <w:rStyle w:val="normaltextrun"/>
          <w:rFonts w:ascii="Aptos" w:hAnsi="Aptos"/>
          <w:color w:val="000000"/>
          <w:bdr w:val="none" w:sz="0" w:space="0" w:color="auto" w:frame="1"/>
        </w:rPr>
        <w:t>points</w:t>
      </w:r>
      <w:proofErr w:type="gramEnd"/>
      <w:r w:rsidR="00663133">
        <w:rPr>
          <w:rStyle w:val="normaltextrun"/>
          <w:rFonts w:ascii="Aptos" w:hAnsi="Aptos"/>
          <w:color w:val="000000"/>
          <w:bdr w:val="none" w:sz="0" w:space="0" w:color="auto" w:frame="1"/>
        </w:rPr>
        <w:t xml:space="preserve"> but they all belong to the same rainbow, so the inner-most or lowest possible point is chosen. </w:t>
      </w:r>
      <w:r w:rsidR="000D07FF">
        <w:rPr>
          <w:rStyle w:val="normaltextrun"/>
          <w:rFonts w:ascii="Aptos" w:hAnsi="Aptos"/>
          <w:color w:val="000000"/>
          <w:bdr w:val="none" w:sz="0" w:space="0" w:color="auto" w:frame="1"/>
        </w:rPr>
        <w:t xml:space="preserve">For </w:t>
      </w:r>
      <m:oMath>
        <m:r>
          <w:rPr>
            <w:rFonts w:ascii="Cambria Math" w:hAnsi="Cambria Math"/>
          </w:rPr>
          <m:t>M</m:t>
        </m:r>
      </m:oMath>
      <w:r w:rsidR="000F6FC1">
        <w:rPr>
          <w:rStyle w:val="normaltextrun"/>
          <w:rFonts w:ascii="Aptos" w:hAnsi="Aptos"/>
          <w:color w:val="000000"/>
          <w:bdr w:val="none" w:sz="0" w:space="0" w:color="auto" w:frame="1"/>
        </w:rPr>
        <w:t xml:space="preserve"> </w:t>
      </w:r>
      <w:r w:rsidR="000D07FF">
        <w:rPr>
          <w:rStyle w:val="normaltextrun"/>
          <w:rFonts w:ascii="Aptos" w:hAnsi="Aptos"/>
          <w:color w:val="000000"/>
          <w:bdr w:val="none" w:sz="0" w:space="0" w:color="auto" w:frame="1"/>
        </w:rPr>
        <w:t xml:space="preserve">= 3 to </w:t>
      </w:r>
      <m:oMath>
        <m:r>
          <w:rPr>
            <w:rFonts w:ascii="Cambria Math" w:hAnsi="Cambria Math"/>
          </w:rPr>
          <m:t>M</m:t>
        </m:r>
      </m:oMath>
      <w:r w:rsidR="000D07FF">
        <w:rPr>
          <w:rStyle w:val="normaltextrun"/>
          <w:rFonts w:ascii="Aptos" w:hAnsi="Aptos"/>
          <w:color w:val="000000"/>
          <w:bdr w:val="none" w:sz="0" w:space="0" w:color="auto" w:frame="1"/>
        </w:rPr>
        <w:t xml:space="preserve"> = 6, there are now multiple points belonging to different rainbows</w:t>
      </w:r>
      <w:r w:rsidR="00970261">
        <w:rPr>
          <w:rStyle w:val="normaltextrun"/>
          <w:rFonts w:ascii="Aptos" w:hAnsi="Aptos"/>
          <w:color w:val="000000"/>
          <w:bdr w:val="none" w:sz="0" w:space="0" w:color="auto" w:frame="1"/>
        </w:rPr>
        <w:t xml:space="preserve">. Thus, for these </w:t>
      </w:r>
      <m:oMath>
        <m:r>
          <w:rPr>
            <w:rFonts w:ascii="Cambria Math" w:hAnsi="Cambria Math"/>
          </w:rPr>
          <m:t>M</m:t>
        </m:r>
      </m:oMath>
      <w:r w:rsidR="00970261">
        <w:rPr>
          <w:rStyle w:val="normaltextrun"/>
          <w:rFonts w:ascii="Aptos" w:hAnsi="Aptos"/>
          <w:color w:val="000000"/>
          <w:bdr w:val="none" w:sz="0" w:space="0" w:color="auto" w:frame="1"/>
        </w:rPr>
        <w:t xml:space="preserve">’s, we choose the </w:t>
      </w:r>
      <w:r w:rsidR="009A33E2">
        <w:rPr>
          <w:rStyle w:val="normaltextrun"/>
          <w:rFonts w:ascii="Aptos" w:hAnsi="Aptos"/>
          <w:color w:val="000000"/>
          <w:bdr w:val="none" w:sz="0" w:space="0" w:color="auto" w:frame="1"/>
        </w:rPr>
        <w:t xml:space="preserve">highest possible rainbow, and if there are multiple points for that given rainbow, we chose the lowest possible point within that specific rainbow. </w:t>
      </w:r>
    </w:p>
    <w:p w14:paraId="4809E199" w14:textId="1CF07BB1" w:rsidR="00214607" w:rsidRDefault="436C6B17" w:rsidP="34F225C2">
      <w:pPr>
        <w:jc w:val="center"/>
      </w:pPr>
      <w:r>
        <w:rPr>
          <w:noProof/>
        </w:rPr>
        <w:drawing>
          <wp:inline distT="0" distB="0" distL="0" distR="0" wp14:anchorId="68C99843" wp14:editId="0148D7E8">
            <wp:extent cx="4572000" cy="2828925"/>
            <wp:effectExtent l="0" t="0" r="0" b="0"/>
            <wp:docPr id="164560684" name="Picture 164560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18DBB408" w14:textId="762E0714" w:rsidR="13103B57" w:rsidRDefault="436C6B17" w:rsidP="13103B57">
      <w:pPr>
        <w:jc w:val="center"/>
        <w:rPr>
          <w:i/>
        </w:rPr>
      </w:pPr>
      <w:r w:rsidRPr="13103B57">
        <w:rPr>
          <w:i/>
          <w:iCs/>
        </w:rPr>
        <w:t xml:space="preserve">Figure </w:t>
      </w:r>
      <w:r w:rsidRPr="7E9B9F93">
        <w:rPr>
          <w:i/>
          <w:iCs/>
        </w:rPr>
        <w:t>9</w:t>
      </w:r>
      <w:r w:rsidRPr="13103B57">
        <w:rPr>
          <w:i/>
          <w:iCs/>
        </w:rPr>
        <w:t>:</w:t>
      </w:r>
      <w:r w:rsidRPr="41F25F0F">
        <w:rPr>
          <w:i/>
          <w:iCs/>
        </w:rPr>
        <w:t xml:space="preserve"> </w:t>
      </w:r>
      <w:r w:rsidRPr="7826FC0B">
        <w:rPr>
          <w:i/>
          <w:iCs/>
        </w:rPr>
        <w:t xml:space="preserve">Sample Rainbow </w:t>
      </w:r>
      <w:r w:rsidRPr="354A5A60">
        <w:rPr>
          <w:i/>
          <w:iCs/>
        </w:rPr>
        <w:t>Plots for</w:t>
      </w:r>
      <w:r w:rsidRPr="13103B57">
        <w:rPr>
          <w:i/>
          <w:iCs/>
        </w:rPr>
        <w:t xml:space="preserve"> N = </w:t>
      </w:r>
      <w:r w:rsidRPr="259AA6E3">
        <w:rPr>
          <w:i/>
          <w:iCs/>
        </w:rPr>
        <w:t>15</w:t>
      </w:r>
      <w:r w:rsidRPr="13103B57">
        <w:rPr>
          <w:i/>
          <w:iCs/>
        </w:rPr>
        <w:t>, m = 3, Confidence Level = 0.95</w:t>
      </w:r>
      <w:r w:rsidR="2ACF6886" w:rsidRPr="566A275E">
        <w:rPr>
          <w:i/>
          <w:iCs/>
        </w:rPr>
        <w:t>.</w:t>
      </w:r>
      <w:r w:rsidR="2ACF6886" w:rsidRPr="7F873B62">
        <w:rPr>
          <w:i/>
          <w:iCs/>
        </w:rPr>
        <w:t xml:space="preserve"> </w:t>
      </w:r>
      <w:r w:rsidR="2ACF6886" w:rsidRPr="3F9A71FB">
        <w:rPr>
          <w:i/>
          <w:iCs/>
        </w:rPr>
        <w:t xml:space="preserve">Stars </w:t>
      </w:r>
      <w:r w:rsidR="2ACF6886" w:rsidRPr="11CB5BA5">
        <w:rPr>
          <w:i/>
          <w:iCs/>
        </w:rPr>
        <w:t xml:space="preserve">represent </w:t>
      </w:r>
      <w:r w:rsidR="2ACF6886" w:rsidRPr="48B2A4FB">
        <w:rPr>
          <w:i/>
          <w:iCs/>
        </w:rPr>
        <w:t xml:space="preserve">points of the rainbows </w:t>
      </w:r>
      <w:r w:rsidR="2ACF6886" w:rsidRPr="56371645">
        <w:rPr>
          <w:i/>
          <w:iCs/>
        </w:rPr>
        <w:t xml:space="preserve">belonging to the </w:t>
      </w:r>
      <w:proofErr w:type="spellStart"/>
      <w:r w:rsidR="2ACF6886" w:rsidRPr="56371645">
        <w:rPr>
          <w:i/>
          <w:iCs/>
        </w:rPr>
        <w:t>cpf</w:t>
      </w:r>
      <w:proofErr w:type="spellEnd"/>
      <w:r w:rsidR="2ACF6886" w:rsidRPr="56371645">
        <w:rPr>
          <w:i/>
          <w:iCs/>
        </w:rPr>
        <w:t xml:space="preserve">. </w:t>
      </w:r>
    </w:p>
    <w:p w14:paraId="1F2C3489" w14:textId="007D657D" w:rsidR="001725B6" w:rsidRDefault="00D6696C" w:rsidP="000441A7">
      <w:r>
        <w:t xml:space="preserve">In practice, here is how the CMC approach was applied to the negative hypergeometric distribution when </w:t>
      </w:r>
      <m:oMath>
        <m:r>
          <w:rPr>
            <w:rFonts w:ascii="Cambria Math" w:hAnsi="Cambria Math"/>
          </w:rPr>
          <m:t>M</m:t>
        </m:r>
      </m:oMath>
      <w:r w:rsidR="0038029A">
        <w:t xml:space="preserve"> </w:t>
      </w:r>
      <w:r>
        <w:t>is unknown. First</w:t>
      </w:r>
      <w:r w:rsidR="000441A7">
        <w:t xml:space="preserve"> find all possible acceptance curves that have non-decreasing </w:t>
      </w:r>
      <m:oMath>
        <m:r>
          <w:rPr>
            <w:rFonts w:ascii="Cambria Math" w:hAnsi="Cambria Math"/>
          </w:rPr>
          <m:t>a</m:t>
        </m:r>
      </m:oMath>
      <w:r w:rsidR="000441A7">
        <w:t xml:space="preserve"> and </w:t>
      </w:r>
      <m:oMath>
        <m:r>
          <w:rPr>
            <w:rFonts w:ascii="Cambria Math" w:hAnsi="Cambria Math"/>
          </w:rPr>
          <m:t>b</m:t>
        </m:r>
      </m:oMath>
      <w:r w:rsidR="000441A7">
        <w:t xml:space="preserve">. Then, </w:t>
      </w:r>
      <w:r>
        <w:t>loop</w:t>
      </w:r>
      <w:r w:rsidR="000441A7">
        <w:t xml:space="preserve"> through each </w:t>
      </w:r>
      <m:oMath>
        <m:r>
          <w:rPr>
            <w:rFonts w:ascii="Cambria Math" w:hAnsi="Cambria Math"/>
          </w:rPr>
          <m:t>M</m:t>
        </m:r>
      </m:oMath>
      <w:r w:rsidR="000441A7">
        <w:t xml:space="preserve"> and </w:t>
      </w:r>
      <w:r>
        <w:t>filter</w:t>
      </w:r>
      <w:r w:rsidR="000441A7">
        <w:t xml:space="preserve"> within the loop. So</w:t>
      </w:r>
      <w:r>
        <w:t>,</w:t>
      </w:r>
      <w:r w:rsidR="000441A7">
        <w:t xml:space="preserve"> for each </w:t>
      </w:r>
      <m:oMath>
        <m:r>
          <w:rPr>
            <w:rFonts w:ascii="Cambria Math" w:hAnsi="Cambria Math"/>
          </w:rPr>
          <m:t>M</m:t>
        </m:r>
      </m:oMath>
      <w:r w:rsidR="000441A7">
        <w:t xml:space="preserve">, starting from the right (when </w:t>
      </w:r>
      <m:oMath>
        <m:r>
          <w:rPr>
            <w:rFonts w:ascii="Cambria Math" w:hAnsi="Cambria Math"/>
          </w:rPr>
          <m:t>M</m:t>
        </m:r>
      </m:oMath>
      <w:r w:rsidR="000441A7">
        <w:t xml:space="preserve"> = </w:t>
      </w:r>
      <m:oMath>
        <m:r>
          <w:rPr>
            <w:rFonts w:ascii="Cambria Math" w:hAnsi="Cambria Math"/>
          </w:rPr>
          <m:t>N</m:t>
        </m:r>
      </m:oMath>
      <w:r w:rsidR="000441A7">
        <w:t xml:space="preserve">), after finding all possible acceptance curves for that </w:t>
      </w:r>
      <m:oMath>
        <m:r>
          <w:rPr>
            <w:rFonts w:ascii="Cambria Math" w:hAnsi="Cambria Math"/>
          </w:rPr>
          <m:t>M</m:t>
        </m:r>
      </m:oMath>
      <w:r w:rsidR="000441A7">
        <w:t xml:space="preserve">, first filter out all acceptance curves with coverage probability below the confidence level. So now for that </w:t>
      </w:r>
      <m:oMath>
        <m:r>
          <w:rPr>
            <w:rFonts w:ascii="Cambria Math" w:hAnsi="Cambria Math"/>
          </w:rPr>
          <m:t>M</m:t>
        </m:r>
      </m:oMath>
      <w:r w:rsidR="000441A7">
        <w:t xml:space="preserve">, we have all non-decreasing </w:t>
      </w:r>
      <m:oMath>
        <m:r>
          <w:rPr>
            <w:rFonts w:ascii="Cambria Math" w:hAnsi="Cambria Math"/>
          </w:rPr>
          <m:t>a</m:t>
        </m:r>
      </m:oMath>
      <w:r w:rsidR="00205C2F">
        <w:t xml:space="preserve"> </w:t>
      </w:r>
      <w:r w:rsidR="000441A7">
        <w:t>/</w:t>
      </w:r>
      <w:r w:rsidR="00B9329C" w:rsidRPr="00B9329C">
        <w:rPr>
          <w:rFonts w:ascii="Cambria Math" w:hAnsi="Cambria Math"/>
          <w:i/>
        </w:rPr>
        <w:t xml:space="preserve"> </w:t>
      </w:r>
      <m:oMath>
        <m:r>
          <w:rPr>
            <w:rFonts w:ascii="Cambria Math" w:hAnsi="Cambria Math"/>
          </w:rPr>
          <m:t>b</m:t>
        </m:r>
      </m:oMath>
      <w:r w:rsidR="000441A7">
        <w:t xml:space="preserve"> acceptance curves with coverage above the confidence level. Then, pick the acceptance curve with the highest </w:t>
      </w:r>
      <m:oMath>
        <m:r>
          <w:rPr>
            <w:rFonts w:ascii="Cambria Math" w:hAnsi="Cambria Math"/>
          </w:rPr>
          <m:t>a</m:t>
        </m:r>
      </m:oMath>
      <w:r w:rsidR="000441A7">
        <w:t xml:space="preserve">, which is doing the step of choosing the next rainbow once it rises above the confidence level. Then, to choose the core / inner most curve / lowest possible curve or dot in this instance, choose the acceptance curve with the lowest </w:t>
      </w:r>
      <m:oMath>
        <m:r>
          <w:rPr>
            <w:rFonts w:ascii="Cambria Math" w:hAnsi="Cambria Math"/>
          </w:rPr>
          <m:t>b</m:t>
        </m:r>
      </m:oMath>
      <w:r w:rsidR="000441A7">
        <w:t xml:space="preserve">. This is the same as doing the lowest curve because a is already fixed, so choosing the acceptance curve with the lowest </w:t>
      </w:r>
      <m:oMath>
        <m:r>
          <w:rPr>
            <w:rFonts w:ascii="Cambria Math" w:hAnsi="Cambria Math"/>
          </w:rPr>
          <m:t>b</m:t>
        </m:r>
      </m:oMath>
      <w:r w:rsidR="000441A7">
        <w:t xml:space="preserve"> is the same as choosing the lowest possible curve/dot. Then repeat this step for all </w:t>
      </w:r>
      <m:oMath>
        <m:r>
          <w:rPr>
            <w:rFonts w:ascii="Cambria Math" w:hAnsi="Cambria Math"/>
          </w:rPr>
          <m:t>M</m:t>
        </m:r>
      </m:oMath>
      <w:r w:rsidR="000441A7">
        <w:t xml:space="preserve">, making sure that it is still forcing </w:t>
      </w:r>
      <m:oMath>
        <m:r>
          <w:rPr>
            <w:rFonts w:ascii="Cambria Math" w:hAnsi="Cambria Math"/>
          </w:rPr>
          <m:t>a</m:t>
        </m:r>
      </m:oMath>
      <w:r w:rsidR="000441A7">
        <w:t xml:space="preserve"> and </w:t>
      </w:r>
      <m:oMath>
        <m:r>
          <w:rPr>
            <w:rFonts w:ascii="Cambria Math" w:hAnsi="Cambria Math"/>
          </w:rPr>
          <m:t>b</m:t>
        </m:r>
      </m:oMath>
      <w:r w:rsidR="000441A7">
        <w:t xml:space="preserve"> to be non-decreasing.</w:t>
      </w:r>
    </w:p>
    <w:p w14:paraId="09173776" w14:textId="77777777" w:rsidR="001725B6" w:rsidRDefault="001725B6" w:rsidP="760493EF"/>
    <w:p w14:paraId="14FA094A" w14:textId="7ACEFB08" w:rsidR="009E2475" w:rsidRDefault="009E2475" w:rsidP="009E2475">
      <w:pPr>
        <w:rPr>
          <w:b/>
          <w:bCs/>
          <w:sz w:val="24"/>
          <w:szCs w:val="24"/>
        </w:rPr>
      </w:pPr>
      <w:r w:rsidRPr="00D9614B">
        <w:rPr>
          <w:b/>
          <w:bCs/>
          <w:sz w:val="24"/>
          <w:szCs w:val="24"/>
        </w:rPr>
        <w:t xml:space="preserve">Length </w:t>
      </w:r>
      <w:r w:rsidR="00A70356" w:rsidRPr="00D9614B">
        <w:rPr>
          <w:b/>
          <w:bCs/>
          <w:sz w:val="24"/>
          <w:szCs w:val="24"/>
        </w:rPr>
        <w:t xml:space="preserve">and Coverage </w:t>
      </w:r>
      <w:r w:rsidRPr="00D9614B">
        <w:rPr>
          <w:b/>
          <w:bCs/>
          <w:sz w:val="24"/>
          <w:szCs w:val="24"/>
        </w:rPr>
        <w:t xml:space="preserve">Comparison </w:t>
      </w:r>
    </w:p>
    <w:p w14:paraId="625BDEEE" w14:textId="299D0472" w:rsidR="00685EA1" w:rsidRDefault="005700C0" w:rsidP="009E2475">
      <w:proofErr w:type="gramStart"/>
      <w:r>
        <w:t>In order to</w:t>
      </w:r>
      <w:proofErr w:type="gramEnd"/>
      <w:r>
        <w:t xml:space="preserve"> assess the performance of the various confidence interval methods, </w:t>
      </w:r>
      <w:r w:rsidR="00C94E96">
        <w:t xml:space="preserve">we will do a detailed comparison, focusing on expected length, average length, and </w:t>
      </w:r>
      <w:r w:rsidR="00D97BD7">
        <w:t xml:space="preserve">coverage probability of the intervals. This comparison is crucial to understand the trade-offs between the methods, particularly in terms on interval length and coverage probability. </w:t>
      </w:r>
      <w:r w:rsidR="001E7841">
        <w:t xml:space="preserve">For a </w:t>
      </w:r>
      <w:r w:rsidR="00056EC0">
        <w:t>thorough</w:t>
      </w:r>
      <w:r w:rsidR="001E7841">
        <w:t xml:space="preserve"> analysis, we tested across combinations of different sample sizes (</w:t>
      </w:r>
      <m:oMath>
        <m:r>
          <w:rPr>
            <w:rFonts w:ascii="Cambria Math" w:hAnsi="Cambria Math"/>
          </w:rPr>
          <m:t>N</m:t>
        </m:r>
      </m:oMath>
      <w:r w:rsidR="001E7841">
        <w:t xml:space="preserve"> = 50 and </w:t>
      </w:r>
      <m:oMath>
        <m:r>
          <w:rPr>
            <w:rFonts w:ascii="Cambria Math" w:hAnsi="Cambria Math"/>
          </w:rPr>
          <m:t>N</m:t>
        </m:r>
      </m:oMath>
      <w:r w:rsidR="001E7841">
        <w:t xml:space="preserve"> = 200) and </w:t>
      </w:r>
      <w:r w:rsidR="00056EC0">
        <w:t>fixed numbers of successes (</w:t>
      </w:r>
      <m:oMath>
        <m:r>
          <w:rPr>
            <w:rFonts w:ascii="Cambria Math" w:hAnsi="Cambria Math"/>
          </w:rPr>
          <m:t>m</m:t>
        </m:r>
      </m:oMath>
      <w:r w:rsidR="00056EC0">
        <w:t xml:space="preserve"> = 3 and </w:t>
      </w:r>
      <m:oMath>
        <m:r>
          <w:rPr>
            <w:rFonts w:ascii="Cambria Math" w:hAnsi="Cambria Math"/>
          </w:rPr>
          <m:t>m</m:t>
        </m:r>
      </m:oMath>
      <w:r w:rsidR="00056EC0">
        <w:t xml:space="preserve"> = 20). </w:t>
      </w:r>
    </w:p>
    <w:p w14:paraId="2F1FA46C" w14:textId="5C4317EE" w:rsidR="00C31241" w:rsidRPr="00BB335B" w:rsidRDefault="00C31241" w:rsidP="009E2475">
      <w:r>
        <w:t xml:space="preserve">One way to compare length is using the expected length </w:t>
      </w:r>
      <w:r w:rsidR="007E59D8">
        <w:t xml:space="preserve">which is the expected value of the length. </w:t>
      </w:r>
      <w:r w:rsidR="00F818A7">
        <w:t xml:space="preserve">To calculate this, we use </w:t>
      </w:r>
      <w:r w:rsidR="00652DE4">
        <w:t>Law of the Unconscious Statistician (LOTUS)</w:t>
      </w:r>
      <w:r w:rsidR="00F818A7">
        <w:t xml:space="preserve"> </w:t>
      </w:r>
      <w:r w:rsidR="005E3E90">
        <w:t xml:space="preserve">and find that: </w:t>
      </w:r>
    </w:p>
    <w:p w14:paraId="5A1AC16D" w14:textId="11D9E015" w:rsidR="00BB335B" w:rsidRPr="00DE0C10" w:rsidRDefault="00BB335B" w:rsidP="009E2475">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U-L</m:t>
              </m:r>
            </m:e>
          </m:d>
          <m:r>
            <w:rPr>
              <w:rFonts w:ascii="Cambria Math" w:hAnsi="Cambria Math"/>
            </w:rPr>
            <m:t>=</m:t>
          </m:r>
          <m:nary>
            <m:naryPr>
              <m:chr m:val="∑"/>
              <m:supHide m:val="1"/>
              <m:ctrlPr>
                <w:rPr>
                  <w:rFonts w:ascii="Cambria Math" w:hAnsi="Cambria Math"/>
                  <w:i/>
                </w:rPr>
              </m:ctrlPr>
            </m:naryPr>
            <m:sub>
              <m:r>
                <w:rPr>
                  <w:rFonts w:ascii="Cambria Math" w:hAnsi="Cambria Math"/>
                </w:rPr>
                <m:t>all x</m:t>
              </m:r>
            </m:sub>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x</m:t>
                      </m:r>
                    </m:sub>
                  </m:sSub>
                </m:e>
              </m:d>
              <m:r>
                <w:rPr>
                  <w:rFonts w:ascii="Cambria Math" w:hAnsi="Cambria Math"/>
                </w:rPr>
                <m:t>*P(X=x)</m:t>
              </m:r>
            </m:e>
          </m:nary>
        </m:oMath>
      </m:oMathPara>
    </w:p>
    <w:p w14:paraId="5F7C2BAF" w14:textId="10259A6F" w:rsidR="00056EC0" w:rsidRDefault="00056EC0" w:rsidP="009E2475">
      <w:r>
        <w:t xml:space="preserve">Figure 10 displays the </w:t>
      </w:r>
      <w:r w:rsidR="00D85DB7">
        <w:t>expected</w:t>
      </w:r>
      <w:r>
        <w:t xml:space="preserve"> length of the confidence </w:t>
      </w:r>
      <w:r w:rsidR="00D85DB7">
        <w:t>intervals</w:t>
      </w:r>
      <w:r>
        <w:t xml:space="preserve"> as a function of </w:t>
      </w:r>
      <m:oMath>
        <m:r>
          <w:rPr>
            <w:rFonts w:ascii="Cambria Math" w:hAnsi="Cambria Math"/>
          </w:rPr>
          <m:t>M</m:t>
        </m:r>
      </m:oMath>
      <w:r>
        <w:t xml:space="preserve"> for each method, excluding the two normal approximation methods because although the </w:t>
      </w:r>
      <w:r w:rsidR="00A77A4A">
        <w:t xml:space="preserve">length of their intervals is often shorter than the other methods, they don’t deliver the coverage promised and often have </w:t>
      </w:r>
      <w:r w:rsidR="00D85DB7">
        <w:t>coverage</w:t>
      </w:r>
      <w:r w:rsidR="00A77A4A">
        <w:t xml:space="preserve"> below the confidence level, so </w:t>
      </w:r>
      <w:r w:rsidR="00D85DB7">
        <w:t xml:space="preserve">those two methods have been excluded from this plot. </w:t>
      </w:r>
      <w:r>
        <w:t xml:space="preserve"> </w:t>
      </w:r>
    </w:p>
    <w:p w14:paraId="3F6EAA44" w14:textId="00A105A3" w:rsidR="00B9757A" w:rsidRDefault="00B9757A" w:rsidP="009E2475">
      <w:r>
        <w:t xml:space="preserve">The plot reveals several important trends. Across all </w:t>
      </w:r>
      <w:r w:rsidR="004B266B">
        <w:t>test cases and methods</w:t>
      </w:r>
      <w:r>
        <w:t xml:space="preserve">, the expected length of the </w:t>
      </w:r>
      <w:r w:rsidR="001C7805">
        <w:t>intervals</w:t>
      </w:r>
      <w:r>
        <w:t xml:space="preserve"> increases as </w:t>
      </w:r>
      <m:oMath>
        <m:r>
          <w:rPr>
            <w:rFonts w:ascii="Cambria Math" w:hAnsi="Cambria Math"/>
          </w:rPr>
          <m:t>M</m:t>
        </m:r>
      </m:oMath>
      <w:r>
        <w:t xml:space="preserve"> approaches </w:t>
      </w:r>
      <m:oMath>
        <m:r>
          <w:rPr>
            <w:rFonts w:ascii="Cambria Math" w:hAnsi="Cambria Math"/>
          </w:rPr>
          <m:t>N</m:t>
        </m:r>
      </m:oMath>
      <w:r w:rsidR="001C7805">
        <w:t xml:space="preserve">, reflecting the growing uncertainty in estimation as the number of successes in the population nears the total population size. </w:t>
      </w:r>
      <w:r w:rsidR="006069F1">
        <w:t xml:space="preserve">However, when </w:t>
      </w:r>
      <m:oMath>
        <m:r>
          <w:rPr>
            <w:rFonts w:ascii="Cambria Math" w:hAnsi="Cambria Math"/>
          </w:rPr>
          <m:t>m</m:t>
        </m:r>
      </m:oMath>
      <w:r w:rsidR="006069F1">
        <w:t xml:space="preserve"> = 20, the expected length starts to decrease once </w:t>
      </w:r>
      <m:oMath>
        <m:r>
          <w:rPr>
            <w:rFonts w:ascii="Cambria Math" w:hAnsi="Cambria Math"/>
          </w:rPr>
          <m:t>M</m:t>
        </m:r>
      </m:oMath>
      <w:r w:rsidR="006069F1">
        <w:t xml:space="preserve"> </w:t>
      </w:r>
      <w:r w:rsidR="003F76F8">
        <w:t xml:space="preserve">nears </w:t>
      </w:r>
      <m:oMath>
        <m:r>
          <w:rPr>
            <w:rFonts w:ascii="Cambria Math" w:hAnsi="Cambria Math"/>
          </w:rPr>
          <m:t>N</m:t>
        </m:r>
      </m:oMath>
      <w:r w:rsidR="003F76F8">
        <w:t xml:space="preserve">, while it plateaus when </w:t>
      </w:r>
      <m:oMath>
        <m:r>
          <w:rPr>
            <w:rFonts w:ascii="Cambria Math" w:hAnsi="Cambria Math"/>
          </w:rPr>
          <m:t>m</m:t>
        </m:r>
      </m:oMath>
      <w:r w:rsidR="003F76F8">
        <w:t xml:space="preserve"> = 3. </w:t>
      </w:r>
    </w:p>
    <w:p w14:paraId="5300DC27" w14:textId="16E069B0" w:rsidR="004B266B" w:rsidRPr="005700C0" w:rsidRDefault="00BE47F8" w:rsidP="009E2475">
      <w:r>
        <w:t xml:space="preserve">Comparing the methods, </w:t>
      </w:r>
      <w:r w:rsidR="00A61336">
        <w:t>all methods behave similar. I</w:t>
      </w:r>
      <w:r w:rsidR="00E95D10">
        <w:t xml:space="preserve">t appears that the CMC method almost consistently </w:t>
      </w:r>
      <w:r w:rsidR="00A61336">
        <w:t>produces</w:t>
      </w:r>
      <w:r w:rsidR="00E95D10">
        <w:t xml:space="preserve"> intervals with the shortest expected length, especially when </w:t>
      </w:r>
      <m:oMath>
        <m:r>
          <w:rPr>
            <w:rFonts w:ascii="Cambria Math" w:hAnsi="Cambria Math"/>
          </w:rPr>
          <m:t>m</m:t>
        </m:r>
      </m:oMath>
      <w:r w:rsidR="0038029A">
        <w:t xml:space="preserve"> </w:t>
      </w:r>
      <w:r w:rsidR="00E95D10">
        <w:t xml:space="preserve">= 3. </w:t>
      </w:r>
      <w:r w:rsidR="00E2407A">
        <w:t xml:space="preserve">CMC does appear to </w:t>
      </w:r>
      <w:r w:rsidR="00EC6E7B">
        <w:t xml:space="preserve">perform the worst when </w:t>
      </w:r>
      <m:oMath>
        <m:r>
          <w:rPr>
            <w:rFonts w:ascii="Cambria Math" w:hAnsi="Cambria Math"/>
          </w:rPr>
          <m:t>N</m:t>
        </m:r>
      </m:oMath>
      <w:r w:rsidR="00EC6E7B">
        <w:t xml:space="preserve"> = 200 and </w:t>
      </w:r>
      <m:oMath>
        <m:r>
          <w:rPr>
            <w:rFonts w:ascii="Cambria Math" w:hAnsi="Cambria Math"/>
          </w:rPr>
          <m:t>m</m:t>
        </m:r>
      </m:oMath>
      <w:r w:rsidR="00EC6E7B">
        <w:t xml:space="preserve"> = 20 for </w:t>
      </w:r>
      <m:oMath>
        <m:r>
          <w:rPr>
            <w:rFonts w:ascii="Cambria Math" w:hAnsi="Cambria Math"/>
          </w:rPr>
          <m:t>M</m:t>
        </m:r>
      </m:oMath>
      <w:r w:rsidR="00EC6E7B">
        <w:t xml:space="preserve">’s less than 100. </w:t>
      </w:r>
    </w:p>
    <w:p w14:paraId="45F8DC29" w14:textId="3A4D567A" w:rsidR="59F53102" w:rsidRDefault="321E37FE" w:rsidP="00A610D5">
      <w:pPr>
        <w:jc w:val="center"/>
      </w:pPr>
      <w:r>
        <w:rPr>
          <w:noProof/>
        </w:rPr>
        <w:drawing>
          <wp:inline distT="0" distB="0" distL="0" distR="0" wp14:anchorId="74DFBF56" wp14:editId="11DA3EB5">
            <wp:extent cx="5943600" cy="3676650"/>
            <wp:effectExtent l="0" t="0" r="0" b="0"/>
            <wp:docPr id="1184033077" name="Picture 118403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519B4CF3" w14:textId="7F3D8A43" w:rsidR="00A610D5" w:rsidRDefault="00A610D5" w:rsidP="00A610D5">
      <w:pPr>
        <w:jc w:val="center"/>
      </w:pPr>
      <w:r w:rsidRPr="13103B57">
        <w:rPr>
          <w:i/>
          <w:iCs/>
        </w:rPr>
        <w:t>Figure</w:t>
      </w:r>
      <w:r>
        <w:rPr>
          <w:i/>
          <w:iCs/>
        </w:rPr>
        <w:t>10</w:t>
      </w:r>
      <w:r w:rsidRPr="13103B57">
        <w:rPr>
          <w:i/>
          <w:iCs/>
        </w:rPr>
        <w:t>:</w:t>
      </w:r>
      <w:r w:rsidRPr="41F25F0F">
        <w:rPr>
          <w:i/>
          <w:iCs/>
        </w:rPr>
        <w:t xml:space="preserve"> </w:t>
      </w:r>
      <w:r w:rsidR="007225C7">
        <w:rPr>
          <w:i/>
          <w:iCs/>
        </w:rPr>
        <w:t>Plot of expected confidence interval length</w:t>
      </w:r>
    </w:p>
    <w:p w14:paraId="07E4D303" w14:textId="436A230E" w:rsidR="009A771D" w:rsidRDefault="00DE0C10">
      <w:r>
        <w:t xml:space="preserve">Another way to compare length of intervals is to compare average length. </w:t>
      </w:r>
      <w:r w:rsidR="006321E9">
        <w:t xml:space="preserve">To calculate this, for any combination of N and m, calculate intervals for all </w:t>
      </w:r>
      <m:oMath>
        <m:r>
          <w:rPr>
            <w:rFonts w:ascii="Cambria Math" w:hAnsi="Cambria Math"/>
          </w:rPr>
          <m:t>M</m:t>
        </m:r>
      </m:oMath>
      <w:r w:rsidR="006321E9">
        <w:t xml:space="preserve"> and take the average of all these intervals. </w:t>
      </w:r>
    </w:p>
    <w:p w14:paraId="72A2BD9A" w14:textId="3E1508B1" w:rsidR="006321E9" w:rsidRDefault="006321E9">
      <w:r>
        <w:t xml:space="preserve">Figure 11 displays </w:t>
      </w:r>
      <w:r w:rsidR="006C0F04">
        <w:t xml:space="preserve">the difference between the confidence intervals methods by examining their average coverage probability versus the average length for the same four cases as Figure 10. </w:t>
      </w:r>
      <w:r w:rsidR="00D3032D">
        <w:t xml:space="preserve">This plot evaluates the efficiency and reliability of each method. Ideally, we want a method with shorter average lengths and high coverage probabilities. </w:t>
      </w:r>
    </w:p>
    <w:p w14:paraId="09A9DC8E" w14:textId="77777777" w:rsidR="00011B17" w:rsidRDefault="00B21D78">
      <w:r>
        <w:t xml:space="preserve">The two normal approximation methods are included in this plot because we can see that their average coverage probability is far below the confidence level. </w:t>
      </w:r>
      <w:r w:rsidR="00011B17">
        <w:t>For the unbiased method, we see that they do provide shorter intervals, but really lack in coverage. For the MLE method, they often provide the longest intervals with horrible coverage.</w:t>
      </w:r>
    </w:p>
    <w:p w14:paraId="5D58D1C2" w14:textId="1DDD0054" w:rsidR="00011B17" w:rsidRDefault="00011B17" w:rsidP="00011B17">
      <w:r>
        <w:t>Note that the average length is the same for the minimal cardinality procedures</w:t>
      </w:r>
      <w:del w:id="91" w:author="Bret A. Holladay" w:date="2024-09-03T22:24:00Z" w16du:dateUtc="2024-09-04T05:24:00Z">
        <w:r>
          <w:delText xml:space="preserve">. This is because the methods are choosing between acceptance sets of minimal </w:delText>
        </w:r>
        <w:r w:rsidR="00DF6986">
          <w:delText>cardinalities</w:delText>
        </w:r>
        <w:r>
          <w:delText xml:space="preserve"> (so the same minimal length). The only difference is between which minimal cardinality sets are being chosen, but the length of them is the same since they are minimal cardinality.</w:delText>
        </w:r>
      </w:del>
      <w:ins w:id="92" w:author="Bret A. Holladay" w:date="2024-09-03T22:24:00Z" w16du:dateUtc="2024-09-04T05:24:00Z">
        <w:r>
          <w:t xml:space="preserve"> </w:t>
        </w:r>
      </w:ins>
      <w:r w:rsidR="00652DE4">
        <w:t>d</w:t>
      </w:r>
      <w:ins w:id="93" w:author="Bret A. Holladay" w:date="2024-09-03T22:24:00Z" w16du:dateUtc="2024-09-04T05:24:00Z">
        <w:r w:rsidR="00995C12">
          <w:t xml:space="preserve">ue to how </w:t>
        </w:r>
        <w:commentRangeStart w:id="94"/>
        <w:r w:rsidR="00995C12">
          <w:t xml:space="preserve">coincidental endpoints </w:t>
        </w:r>
      </w:ins>
      <w:commentRangeEnd w:id="94"/>
      <w:ins w:id="95" w:author="Bret A. Holladay" w:date="2024-09-03T22:42:00Z" w16du:dateUtc="2024-09-04T05:42:00Z">
        <w:r w:rsidR="004D3E91">
          <w:rPr>
            <w:rStyle w:val="CommentReference"/>
          </w:rPr>
          <w:commentReference w:id="94"/>
        </w:r>
      </w:ins>
      <w:ins w:id="96" w:author="Bret A. Holladay" w:date="2024-09-03T22:24:00Z" w16du:dateUtc="2024-09-04T05:24:00Z">
        <w:r w:rsidR="00995C12">
          <w:t>work</w:t>
        </w:r>
      </w:ins>
      <w:r w:rsidR="007A15B2">
        <w:t xml:space="preserve"> which is proved in Holladay (2019)</w:t>
      </w:r>
      <w:ins w:id="97" w:author="Bret A. Holladay" w:date="2024-09-03T22:24:00Z" w16du:dateUtc="2024-09-04T05:24:00Z">
        <w:r w:rsidR="006E61AD">
          <w:t>.</w:t>
        </w:r>
      </w:ins>
      <w:r>
        <w:t xml:space="preserve"> </w:t>
      </w:r>
      <w:r w:rsidR="00BB18FB" w:rsidRPr="00BB18FB">
        <w:t xml:space="preserve">This is because they are choosing between acceptance sets of minimal </w:t>
      </w:r>
      <w:proofErr w:type="gramStart"/>
      <w:r w:rsidR="00BB18FB" w:rsidRPr="00BB18FB">
        <w:t>cardinality</w:t>
      </w:r>
      <w:proofErr w:type="gramEnd"/>
      <w:r w:rsidR="00BB18FB" w:rsidRPr="00BB18FB">
        <w:t xml:space="preserve"> (so the same minimal length). The only difference is between which minimal cardinality sets are being chosen, but the length of them is the same since they are minimal cardinality. Thus, the average length is the same for the minimal cardinality procedures.</w:t>
      </w:r>
      <w:r w:rsidR="00430980">
        <w:t xml:space="preserve"> </w:t>
      </w:r>
      <w:del w:id="98" w:author="Bret A. Holladay" w:date="2024-09-03T22:24:00Z" w16du:dateUtc="2024-09-04T05:24:00Z">
        <w:r>
          <w:delText>Thus, the average length is the same for the minimal cardinality procedures.</w:delText>
        </w:r>
        <w:r w:rsidR="00DF6986">
          <w:delText xml:space="preserve"> </w:delText>
        </w:r>
      </w:del>
      <w:r>
        <w:t>Therefore, Modified Sterne (MST) is considered superior because they all have the same average length, but MST chooses the acceptance sets with the highest coverage probability, so with the same length as the other minimal cardinality procedures, MST is getting the most coverage.</w:t>
      </w:r>
      <w:r w:rsidR="00DF6986">
        <w:t xml:space="preserve"> Since the average length for the three minimal cardinality procedures are the same and the average coverage probability is also very similar for each method, so they are stacked upon each other in the plots and difficult to differentiate between in the plot.</w:t>
      </w:r>
    </w:p>
    <w:p w14:paraId="1B292C3C" w14:textId="5B491D38" w:rsidR="00701FBF" w:rsidRDefault="00E723E3">
      <w:r>
        <w:t xml:space="preserve">Overall, the minimal cardinality procedures perform the best in terms of average length and average coverage probability out of all the methods, and out of the three minimal </w:t>
      </w:r>
      <w:r w:rsidR="00A54C1C">
        <w:t>cardinality</w:t>
      </w:r>
      <w:r>
        <w:t xml:space="preserve"> procedures, MST performs the best </w:t>
      </w:r>
      <w:r w:rsidR="00A54C1C">
        <w:t>in terms of coverage.</w:t>
      </w:r>
    </w:p>
    <w:p w14:paraId="702C5A4C" w14:textId="1B73D3B0" w:rsidR="009A771D" w:rsidRDefault="40C53FDF" w:rsidP="00A610D5">
      <w:pPr>
        <w:jc w:val="center"/>
      </w:pPr>
      <w:r>
        <w:rPr>
          <w:noProof/>
        </w:rPr>
        <w:drawing>
          <wp:inline distT="0" distB="0" distL="0" distR="0" wp14:anchorId="2472E106" wp14:editId="6A39E752">
            <wp:extent cx="5943600" cy="3676650"/>
            <wp:effectExtent l="0" t="0" r="0" b="0"/>
            <wp:docPr id="1555976807" name="Picture 155597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5A0CB8FA" w14:textId="14EBFCBC" w:rsidR="00A610D5" w:rsidRDefault="00A610D5" w:rsidP="00A610D5">
      <w:pPr>
        <w:jc w:val="center"/>
      </w:pPr>
      <w:r w:rsidRPr="13103B57">
        <w:rPr>
          <w:i/>
          <w:iCs/>
        </w:rPr>
        <w:t>Figure</w:t>
      </w:r>
      <w:r>
        <w:rPr>
          <w:i/>
          <w:iCs/>
        </w:rPr>
        <w:t>11</w:t>
      </w:r>
      <w:r w:rsidRPr="13103B57">
        <w:rPr>
          <w:i/>
          <w:iCs/>
        </w:rPr>
        <w:t>:</w:t>
      </w:r>
      <w:r w:rsidRPr="41F25F0F">
        <w:rPr>
          <w:i/>
          <w:iCs/>
        </w:rPr>
        <w:t xml:space="preserve"> </w:t>
      </w:r>
      <w:r>
        <w:rPr>
          <w:i/>
          <w:iCs/>
        </w:rPr>
        <w:t>Plot of average confidence interval width versus mean coverage</w:t>
      </w:r>
    </w:p>
    <w:p w14:paraId="0E7C8526" w14:textId="77777777" w:rsidR="00A610D5" w:rsidRDefault="00A610D5" w:rsidP="00A610D5">
      <w:pPr>
        <w:jc w:val="center"/>
      </w:pPr>
    </w:p>
    <w:p w14:paraId="5058D9C5" w14:textId="77777777" w:rsidR="004B4795" w:rsidRDefault="004B4795" w:rsidP="009E2475">
      <w:pPr>
        <w:rPr>
          <w:b/>
          <w:bCs/>
          <w:sz w:val="24"/>
          <w:szCs w:val="24"/>
        </w:rPr>
      </w:pPr>
    </w:p>
    <w:p w14:paraId="5F98A9E0" w14:textId="42C9BCB2" w:rsidR="00432EE1" w:rsidRPr="00432EE1" w:rsidRDefault="00432EE1" w:rsidP="009E2475">
      <w:pPr>
        <w:rPr>
          <w:b/>
          <w:bCs/>
          <w:sz w:val="24"/>
          <w:szCs w:val="24"/>
        </w:rPr>
      </w:pPr>
      <w:r w:rsidRPr="00432EE1">
        <w:rPr>
          <w:b/>
          <w:bCs/>
          <w:sz w:val="24"/>
          <w:szCs w:val="24"/>
        </w:rPr>
        <w:t>Future Work</w:t>
      </w:r>
    </w:p>
    <w:p w14:paraId="491F9603" w14:textId="7B71159A" w:rsidR="00432EE1" w:rsidRPr="00EB3ED5" w:rsidRDefault="00892B29" w:rsidP="00892B29">
      <w:r>
        <w:t xml:space="preserve">My current research has centered on developing confidence intervals for the negative hypergeometric distribution with </w:t>
      </w:r>
      <m:oMath>
        <m:r>
          <w:rPr>
            <w:rFonts w:ascii="Cambria Math" w:hAnsi="Cambria Math"/>
          </w:rPr>
          <m:t>M</m:t>
        </m:r>
      </m:oMath>
      <w:r>
        <w:t xml:space="preserve"> as the unknown parameter. </w:t>
      </w:r>
      <w:r w:rsidR="00D8199A">
        <w:t xml:space="preserve">To continue this, I would like to do a more comprehensive comparison of the MST and CMC procedures, using a larger collection of combinations of </w:t>
      </w:r>
      <m:oMath>
        <m:r>
          <w:rPr>
            <w:rFonts w:ascii="Cambria Math" w:hAnsi="Cambria Math"/>
          </w:rPr>
          <m:t>N</m:t>
        </m:r>
      </m:oMath>
      <w:r w:rsidR="00D8199A">
        <w:t xml:space="preserve"> and </w:t>
      </w:r>
      <m:oMath>
        <m:r>
          <w:rPr>
            <w:rFonts w:ascii="Cambria Math" w:hAnsi="Cambria Math"/>
          </w:rPr>
          <m:t>m</m:t>
        </m:r>
      </m:oMath>
      <w:r w:rsidR="00D8199A">
        <w:t xml:space="preserve"> pairs. </w:t>
      </w:r>
      <w:r>
        <w:t>In the future, I plan to extend this work to whe</w:t>
      </w:r>
      <w:r w:rsidR="005028D2">
        <w:t>n</w:t>
      </w:r>
      <w:r>
        <w:t xml:space="preserve"> </w:t>
      </w:r>
      <m:oMath>
        <m:r>
          <w:rPr>
            <w:rFonts w:ascii="Cambria Math" w:hAnsi="Cambria Math"/>
          </w:rPr>
          <m:t>N</m:t>
        </m:r>
      </m:oMath>
      <w:r w:rsidR="005028D2">
        <w:t xml:space="preserve">, the total population size, </w:t>
      </w:r>
      <w:r>
        <w:t xml:space="preserve">is unknown. Additionally, I am </w:t>
      </w:r>
      <w:r w:rsidR="00831AE4">
        <w:t xml:space="preserve">currently </w:t>
      </w:r>
      <w:r>
        <w:t xml:space="preserve">developing a Shiny app to make these methods more accessible to practitioners. Beyond this, I </w:t>
      </w:r>
      <w:r w:rsidR="00831AE4">
        <w:t>would like</w:t>
      </w:r>
      <w:r>
        <w:t xml:space="preserve"> to create an R package to further streamline the application of these techniques and aim to publish these findings in a peer-reviewed journal, contributing to the broader statistical community.</w:t>
      </w:r>
    </w:p>
    <w:p w14:paraId="5AE8308D" w14:textId="77777777" w:rsidR="004B4795" w:rsidRDefault="004B4795" w:rsidP="009E2475">
      <w:pPr>
        <w:rPr>
          <w:b/>
          <w:bCs/>
          <w:sz w:val="24"/>
          <w:szCs w:val="24"/>
        </w:rPr>
      </w:pPr>
    </w:p>
    <w:p w14:paraId="10DD1B59" w14:textId="7BA743FD" w:rsidR="00432EE1" w:rsidRPr="00432EE1" w:rsidRDefault="00432EE1" w:rsidP="009E2475">
      <w:pPr>
        <w:rPr>
          <w:sz w:val="24"/>
          <w:szCs w:val="24"/>
        </w:rPr>
      </w:pPr>
      <w:r w:rsidRPr="00432EE1">
        <w:rPr>
          <w:b/>
          <w:bCs/>
          <w:sz w:val="24"/>
          <w:szCs w:val="24"/>
        </w:rPr>
        <w:t xml:space="preserve">Conclusion </w:t>
      </w:r>
    </w:p>
    <w:p w14:paraId="704277E1" w14:textId="64477E3E" w:rsidR="00DB67A7" w:rsidRDefault="00DB67A7" w:rsidP="00DB67A7">
      <w:r>
        <w:t xml:space="preserve">In this study, we have explored various methodologies for constructing confidence intervals for the negative hypergeometric distribution with the parameter </w:t>
      </w:r>
      <m:oMath>
        <m:r>
          <w:rPr>
            <w:rFonts w:ascii="Cambria Math" w:hAnsi="Cambria Math"/>
          </w:rPr>
          <m:t>M</m:t>
        </m:r>
      </m:oMath>
      <w:r>
        <w:t xml:space="preserve"> being unknown. Through a comparative analysis of different methods, including the CMC, MST, and others, we evaluated their performance based on interval length and coverage probability. The results indicate that the CMC method generally provides shorter expected lengths, particularly in cases where m is small. However, when considering </w:t>
      </w:r>
      <w:r w:rsidR="00ED3233">
        <w:t xml:space="preserve">average length and </w:t>
      </w:r>
      <w:r>
        <w:t xml:space="preserve">coverage probability, the MST method consistently delivers </w:t>
      </w:r>
      <w:r w:rsidR="00ED3233">
        <w:t xml:space="preserve">intervals with shorter average lengths and </w:t>
      </w:r>
      <w:r>
        <w:t>higher coverage.</w:t>
      </w:r>
    </w:p>
    <w:p w14:paraId="19E16E7C" w14:textId="77777777" w:rsidR="009E2475" w:rsidRDefault="009E2475" w:rsidP="760493EF"/>
    <w:p w14:paraId="12392F97" w14:textId="77777777" w:rsidR="00ED3233" w:rsidRDefault="00ED3233" w:rsidP="760493EF"/>
    <w:p w14:paraId="6977A432" w14:textId="128CE3BE" w:rsidR="5EF7306A" w:rsidRDefault="5EF7306A" w:rsidP="309FAAE1">
      <w:r w:rsidRPr="08969F1D">
        <w:rPr>
          <w:b/>
          <w:bCs/>
        </w:rPr>
        <w:t>References</w:t>
      </w:r>
    </w:p>
    <w:p w14:paraId="43ABEB8A" w14:textId="55E48106" w:rsidR="00054CE4" w:rsidRDefault="00054CE4" w:rsidP="00054CE4">
      <w:proofErr w:type="spellStart"/>
      <w:r>
        <w:t>Blaker</w:t>
      </w:r>
      <w:proofErr w:type="spellEnd"/>
      <w:r>
        <w:t>, Hans. "Confidence Curves and Improved Exact Confidence Intervals for Discrete Distributions." *The Canadian Journal of Statistics*, vol. 28, 2000, pp. 783–798, doi:10.2307/3315916.</w:t>
      </w:r>
    </w:p>
    <w:p w14:paraId="54438BDC" w14:textId="6D048DC5" w:rsidR="00054CE4" w:rsidRDefault="00054CE4" w:rsidP="00054CE4">
      <w:r>
        <w:t xml:space="preserve">Byrne, Jason, and Paul </w:t>
      </w:r>
      <w:proofErr w:type="spellStart"/>
      <w:r>
        <w:t>Kabaila</w:t>
      </w:r>
      <w:proofErr w:type="spellEnd"/>
      <w:r>
        <w:t>. "Comparison of Poisson Confidence Intervals." *Communications in Statistics — Theory and Methods*, vol. 34, no. 3, 2005, pp. 545–556, doi:10.1081/STA-200052109.</w:t>
      </w:r>
    </w:p>
    <w:p w14:paraId="06089D29" w14:textId="325F67B1" w:rsidR="00054CE4" w:rsidRDefault="00054CE4" w:rsidP="00054CE4">
      <w:r>
        <w:t>Clopper, Caleb J., and Egon S. Pearson. "The Use of Confidence or Fiducial Limits Illustrated in the Case of the Binomial." *</w:t>
      </w:r>
      <w:proofErr w:type="spellStart"/>
      <w:r>
        <w:t>Biometrika</w:t>
      </w:r>
      <w:proofErr w:type="spellEnd"/>
      <w:r>
        <w:t>*, vol. 26, no. 4, 1934, pp. 404–413.</w:t>
      </w:r>
    </w:p>
    <w:p w14:paraId="7668456F" w14:textId="1E0EA72B" w:rsidR="00054CE4" w:rsidRDefault="00054CE4" w:rsidP="00054CE4">
      <w:proofErr w:type="spellStart"/>
      <w:r>
        <w:t>Debany</w:t>
      </w:r>
      <w:proofErr w:type="spellEnd"/>
      <w:r>
        <w:t xml:space="preserve">, Warren H. *Improved Methods for Exact Confidence Intervals When Sampling </w:t>
      </w:r>
      <w:proofErr w:type="gramStart"/>
      <w:r>
        <w:t>With</w:t>
      </w:r>
      <w:proofErr w:type="gramEnd"/>
      <w:r>
        <w:t xml:space="preserve"> and Without Replacement for Rare Events*. Air Force Research Laboratory, August 2023.</w:t>
      </w:r>
    </w:p>
    <w:p w14:paraId="4792414B" w14:textId="2461FB9D" w:rsidR="00054CE4" w:rsidRDefault="00054CE4" w:rsidP="00054CE4">
      <w:r>
        <w:t>Holladay, Bret Andrew. *Contributions to Interval Estimation for Parameters of Discrete Distributions*. University of California, Santa Barbara, 2019, PhD dissertation.</w:t>
      </w:r>
    </w:p>
    <w:p w14:paraId="32964FF3" w14:textId="5F09B53E" w:rsidR="00054CE4" w:rsidRDefault="00054CE4" w:rsidP="00054CE4">
      <w:r>
        <w:t>Jones, Steven Norman. *A Gaming Application of the Negative Hypergeometric Distribution*. Master’s thesis, University of Nevada, Las Vegas, 2013, https://digitalscholarship.unlv.edu/thesesdissertations/1846.</w:t>
      </w:r>
    </w:p>
    <w:p w14:paraId="6935DBCE" w14:textId="3E05D659" w:rsidR="00054CE4" w:rsidRDefault="00054CE4" w:rsidP="00054CE4">
      <w:r>
        <w:t>Rashad, Omar, and Roselyn Romero. "Cal Poly Updates COVID-19 Dashboard to Show Number of COVID-Positive Students, Not Just Total Positive Tests." *Mustang News*, 19 Jan. 2022, https://mustangnews.net/cal-poly-updates-covid-19-dashboard-to-show-number-of-covid-positive-students-not-just-total-positive-tests/. Accessed 22 Sept. 2024.</w:t>
      </w:r>
    </w:p>
    <w:p w14:paraId="4063A38E" w14:textId="3F58A0A6" w:rsidR="00054CE4" w:rsidRDefault="00054CE4" w:rsidP="00054CE4">
      <w:r>
        <w:t>Schilling, Mark F., and Alyssa Stanley. "A New Approach to Precise Interval Estimation for the Parameters of the Hypergeometric Distribution." *Communications in Statistics - Theory and Methods*, Taylor &amp; Francis, 2020, https://doi.org/10.1080/03610926.2020.1737879.</w:t>
      </w:r>
    </w:p>
    <w:p w14:paraId="414047AD" w14:textId="6F745A1D" w:rsidR="00054CE4" w:rsidRDefault="00054CE4" w:rsidP="00054CE4">
      <w:r>
        <w:t>Schilling, Mark F., Bret A. Holladay, and Jimmy A. Doi. "Improved Interval Estimation of Negative Binomial Parameters: A Coverage Probability Approach." *Journal of Statistical Computation and Simulation*, vol. 94, no. 1, 2024, pp. 126-141, https://doi.org/10.1080/00949655.2023.2235046.</w:t>
      </w:r>
    </w:p>
    <w:p w14:paraId="6258C08C" w14:textId="18F4A561" w:rsidR="00054CE4" w:rsidRDefault="00054CE4" w:rsidP="00054CE4">
      <w:r>
        <w:t>Sterne, Theodor. "Some Remarks on Confidence or Fiducial Limits." *</w:t>
      </w:r>
      <w:proofErr w:type="spellStart"/>
      <w:r>
        <w:t>Biometrika</w:t>
      </w:r>
      <w:proofErr w:type="spellEnd"/>
      <w:r>
        <w:t>*, vol. 41, no. 1/2, 1954, pp. 275–278.</w:t>
      </w:r>
    </w:p>
    <w:p w14:paraId="7CCAE0FE" w14:textId="31BA15CA" w:rsidR="00054CE4" w:rsidRDefault="00054CE4" w:rsidP="00054CE4">
      <w:r>
        <w:t>Zhang, Lei, and William D. Johnson. "Approximate Confidence Intervals for a Parameter of the Negative Hypergeometric Distribution." *Proceedings of the Survey Research Methods Section, Joint Statistical Meetings (JSM)*, 2011, pp. 1753-1767.</w:t>
      </w:r>
    </w:p>
    <w:p w14:paraId="1A1CEC90" w14:textId="0E2670DB" w:rsidR="760493EF" w:rsidRDefault="00054CE4" w:rsidP="00054CE4">
      <w:r>
        <w:t>"California Polytechnic State University--San Luis Obispo Student Life." *U.S. News &amp; World Report*, https://www.usnews.com/best-colleges/california-polytechnic-state-university-san-luis-obispo-1143/student-life. Accessed 22 Sept. 2024.</w:t>
      </w:r>
    </w:p>
    <w:sectPr w:rsidR="760493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achel Roggenkemper" w:date="2024-09-22T22:32:00Z" w:initials="RR">
    <w:p w14:paraId="17B1CFE2" w14:textId="77777777" w:rsidR="00B77F77" w:rsidRDefault="00B77F77" w:rsidP="00B77F77">
      <w:r>
        <w:rPr>
          <w:rStyle w:val="CommentReference"/>
        </w:rPr>
        <w:annotationRef/>
      </w:r>
      <w:r>
        <w:rPr>
          <w:color w:val="000000"/>
          <w:sz w:val="20"/>
          <w:szCs w:val="20"/>
        </w:rPr>
        <w:t xml:space="preserve">GitHub Link (Code): </w:t>
      </w:r>
      <w:hyperlink r:id="rId1" w:history="1">
        <w:r w:rsidRPr="00DA2422">
          <w:rPr>
            <w:rStyle w:val="Hyperlink"/>
            <w:sz w:val="20"/>
            <w:szCs w:val="20"/>
          </w:rPr>
          <w:t>https://github.com/rroggenk/Negative-Hypergeometric-Confidence-Intervals</w:t>
        </w:r>
      </w:hyperlink>
    </w:p>
  </w:comment>
  <w:comment w:id="1" w:author="Bret A. Holladay" w:date="2024-09-03T21:21:00Z" w:initials="BH">
    <w:p w14:paraId="3349E8B9" w14:textId="08B7F7A3" w:rsidR="0070392E" w:rsidRDefault="0070392E" w:rsidP="0070392E">
      <w:pPr>
        <w:pStyle w:val="CommentText"/>
      </w:pPr>
      <w:r>
        <w:rPr>
          <w:rStyle w:val="CommentReference"/>
        </w:rPr>
        <w:annotationRef/>
      </w:r>
      <w:r>
        <w:t>Transition needed</w:t>
      </w:r>
    </w:p>
  </w:comment>
  <w:comment w:id="2" w:author="Bret A. Holladay" w:date="2024-09-03T21:19:00Z" w:initials="BH">
    <w:p w14:paraId="4996714E" w14:textId="3A5E29B1" w:rsidR="008254D9" w:rsidRDefault="008254D9" w:rsidP="008254D9">
      <w:pPr>
        <w:pStyle w:val="CommentText"/>
      </w:pPr>
      <w:r>
        <w:rPr>
          <w:rStyle w:val="CommentReference"/>
        </w:rPr>
        <w:annotationRef/>
      </w:r>
      <w:r>
        <w:t>Remove N from the set.</w:t>
      </w:r>
    </w:p>
  </w:comment>
  <w:comment w:id="3" w:author="Bret A. Holladay" w:date="2024-09-03T21:20:00Z" w:initials="BH">
    <w:p w14:paraId="3E337A6D" w14:textId="77777777" w:rsidR="00BB21E3" w:rsidRDefault="00BB21E3" w:rsidP="00BB21E3">
      <w:pPr>
        <w:pStyle w:val="CommentText"/>
      </w:pPr>
      <w:r>
        <w:rPr>
          <w:rStyle w:val="CommentReference"/>
        </w:rPr>
        <w:annotationRef/>
      </w:r>
      <w:r>
        <w:t xml:space="preserve">Same problem.  </w:t>
      </w:r>
    </w:p>
  </w:comment>
  <w:comment w:id="4" w:author="Bret A. Holladay" w:date="2024-09-03T21:20:00Z" w:initials="BH">
    <w:p w14:paraId="263229FE" w14:textId="77777777" w:rsidR="0070392E" w:rsidRDefault="0070392E" w:rsidP="0070392E">
      <w:pPr>
        <w:pStyle w:val="CommentText"/>
      </w:pPr>
      <w:r>
        <w:rPr>
          <w:rStyle w:val="CommentReference"/>
        </w:rPr>
        <w:annotationRef/>
      </w:r>
      <w:r>
        <w:t>Transition needed.</w:t>
      </w:r>
    </w:p>
  </w:comment>
  <w:comment w:id="19" w:author="Bret A. Holladay" w:date="2024-09-03T21:22:00Z" w:initials="BH">
    <w:p w14:paraId="3C1D9B64" w14:textId="77777777" w:rsidR="005050F3" w:rsidRDefault="005050F3" w:rsidP="005050F3">
      <w:pPr>
        <w:pStyle w:val="CommentText"/>
      </w:pPr>
      <w:r>
        <w:rPr>
          <w:rStyle w:val="CommentReference"/>
        </w:rPr>
        <w:annotationRef/>
      </w:r>
      <w:r>
        <w:t>Needs rewording</w:t>
      </w:r>
    </w:p>
  </w:comment>
  <w:comment w:id="20" w:author="Bret A. Holladay" w:date="2024-09-03T21:24:00Z" w:initials="BH">
    <w:p w14:paraId="1A9E8F3B" w14:textId="77777777" w:rsidR="00AB42DF" w:rsidRDefault="00AB42DF" w:rsidP="00AB42DF">
      <w:pPr>
        <w:pStyle w:val="CommentText"/>
      </w:pPr>
      <w:r>
        <w:rPr>
          <w:rStyle w:val="CommentReference"/>
        </w:rPr>
        <w:annotationRef/>
      </w:r>
      <w:r>
        <w:t>Will need to cite this and elaborate for your thesis.</w:t>
      </w:r>
    </w:p>
  </w:comment>
  <w:comment w:id="22" w:author="Bret A. Holladay" w:date="2024-09-03T21:27:00Z" w:initials="BH">
    <w:p w14:paraId="7471F174" w14:textId="77777777" w:rsidR="00CE1698" w:rsidRDefault="00CE1698" w:rsidP="00CE1698">
      <w:pPr>
        <w:pStyle w:val="CommentText"/>
      </w:pPr>
      <w:r>
        <w:rPr>
          <w:rStyle w:val="CommentReference"/>
        </w:rPr>
        <w:annotationRef/>
      </w:r>
      <w:r>
        <w:t>Will want to cite this for your thesis or elaborate.  You could do simulations to show which sampling method does better – HG or NHG</w:t>
      </w:r>
    </w:p>
  </w:comment>
  <w:comment w:id="23" w:author="Bret A. Holladay" w:date="2024-09-03T21:32:00Z" w:initials="BH">
    <w:p w14:paraId="401E76A1" w14:textId="77777777" w:rsidR="00DB54F3" w:rsidRDefault="00DB54F3" w:rsidP="00DB54F3">
      <w:pPr>
        <w:pStyle w:val="CommentText"/>
      </w:pPr>
      <w:r>
        <w:rPr>
          <w:rStyle w:val="CommentReference"/>
        </w:rPr>
        <w:annotationRef/>
      </w:r>
      <w:r>
        <w:t xml:space="preserve">This is a pretty large sample and very impractical if the study were done in practice.  You might consider sampling until say 20 positives instead.  </w:t>
      </w:r>
    </w:p>
  </w:comment>
  <w:comment w:id="24" w:author="Bret A. Holladay" w:date="2024-09-03T21:29:00Z" w:initials="BH">
    <w:p w14:paraId="23DD27C4" w14:textId="2533A4C9" w:rsidR="00BB4296" w:rsidRDefault="00BB4296" w:rsidP="00BB4296">
      <w:pPr>
        <w:pStyle w:val="CommentText"/>
      </w:pPr>
      <w:r>
        <w:rPr>
          <w:rStyle w:val="CommentReference"/>
        </w:rPr>
        <w:annotationRef/>
      </w:r>
      <w:r>
        <w:t>Explain that CP will be introduced shortly</w:t>
      </w:r>
    </w:p>
  </w:comment>
  <w:comment w:id="25" w:author="Bret A. Holladay" w:date="2024-09-03T22:37:00Z" w:initials="BH">
    <w:p w14:paraId="16E3D1B3" w14:textId="77777777" w:rsidR="00C77BC9" w:rsidRDefault="00C77BC9" w:rsidP="00C77BC9">
      <w:pPr>
        <w:pStyle w:val="CommentText"/>
      </w:pPr>
      <w:r>
        <w:rPr>
          <w:rStyle w:val="CommentReference"/>
        </w:rPr>
        <w:annotationRef/>
      </w:r>
      <w:r>
        <w:t>Also will want to cite the CP paper.</w:t>
      </w:r>
    </w:p>
  </w:comment>
  <w:comment w:id="26" w:author="Bret A. Holladay" w:date="2024-09-03T21:32:00Z" w:initials="BH">
    <w:p w14:paraId="3A762FEA" w14:textId="08FC4568" w:rsidR="00DB54F3" w:rsidRDefault="00DB54F3" w:rsidP="00DB54F3">
      <w:pPr>
        <w:pStyle w:val="CommentText"/>
      </w:pPr>
      <w:r>
        <w:rPr>
          <w:rStyle w:val="CommentReference"/>
        </w:rPr>
        <w:annotationRef/>
      </w:r>
      <w:r>
        <w:t>Transition needed</w:t>
      </w:r>
    </w:p>
  </w:comment>
  <w:comment w:id="27" w:author="Bret A. Holladay" w:date="2024-09-03T22:38:00Z" w:initials="BH">
    <w:p w14:paraId="7604FD9C" w14:textId="77777777" w:rsidR="0084540B" w:rsidRDefault="0084540B" w:rsidP="0084540B">
      <w:pPr>
        <w:pStyle w:val="CommentText"/>
      </w:pPr>
      <w:r>
        <w:rPr>
          <w:rStyle w:val="CommentReference"/>
        </w:rPr>
        <w:annotationRef/>
      </w:r>
      <w:r>
        <w:t>Transitions needed throughout.</w:t>
      </w:r>
    </w:p>
  </w:comment>
  <w:comment w:id="36" w:author="Bret A. Holladay" w:date="2024-09-03T21:36:00Z" w:initials="BH">
    <w:p w14:paraId="66B67170" w14:textId="07272356" w:rsidR="000A171D" w:rsidRDefault="000A171D" w:rsidP="000A171D">
      <w:pPr>
        <w:pStyle w:val="CommentText"/>
      </w:pPr>
      <w:r>
        <w:rPr>
          <w:rStyle w:val="CommentReference"/>
        </w:rPr>
        <w:annotationRef/>
      </w:r>
      <w:r>
        <w:t>Briefly explain what this notation means for the reader.</w:t>
      </w:r>
    </w:p>
  </w:comment>
  <w:comment w:id="37" w:author="Bret A. Holladay" w:date="2024-09-03T21:36:00Z" w:initials="BH">
    <w:p w14:paraId="6F493C70" w14:textId="77777777" w:rsidR="007A13E6" w:rsidRDefault="007A13E6" w:rsidP="007A13E6">
      <w:pPr>
        <w:pStyle w:val="CommentText"/>
      </w:pPr>
      <w:r>
        <w:rPr>
          <w:rStyle w:val="CommentReference"/>
        </w:rPr>
        <w:annotationRef/>
      </w:r>
      <w:r>
        <w:t>Briefly explain what this notation means for the reader.</w:t>
      </w:r>
    </w:p>
  </w:comment>
  <w:comment w:id="39" w:author="Bret A. Holladay" w:date="2024-09-03T21:35:00Z" w:initials="BH">
    <w:p w14:paraId="4EC3B891" w14:textId="0F439FED" w:rsidR="00216A39" w:rsidRDefault="00216A39" w:rsidP="00216A39">
      <w:pPr>
        <w:pStyle w:val="CommentText"/>
      </w:pPr>
      <w:r>
        <w:rPr>
          <w:rStyle w:val="CommentReference"/>
        </w:rPr>
        <w:annotationRef/>
      </w:r>
      <w:r>
        <w:t>For your thesis you will need to define coverage and cpf</w:t>
      </w:r>
    </w:p>
  </w:comment>
  <w:comment w:id="49" w:author="Bret A. Holladay" w:date="2024-09-03T21:38:00Z" w:initials="BH">
    <w:p w14:paraId="35CA9780" w14:textId="77777777" w:rsidR="00293737" w:rsidRDefault="00293737" w:rsidP="00293737">
      <w:pPr>
        <w:pStyle w:val="CommentText"/>
      </w:pPr>
      <w:r>
        <w:rPr>
          <w:rStyle w:val="CommentReference"/>
        </w:rPr>
        <w:annotationRef/>
      </w:r>
      <w:r>
        <w:t>Transition needed</w:t>
      </w:r>
    </w:p>
  </w:comment>
  <w:comment w:id="50" w:author="Bret A. Holladay" w:date="2024-09-03T22:14:00Z" w:initials="BH">
    <w:p w14:paraId="07FCF1AA" w14:textId="77777777" w:rsidR="00146763" w:rsidRDefault="00146763" w:rsidP="00146763">
      <w:pPr>
        <w:pStyle w:val="CommentText"/>
      </w:pPr>
      <w:r>
        <w:rPr>
          <w:rStyle w:val="CommentReference"/>
        </w:rPr>
        <w:annotationRef/>
      </w:r>
      <w:r>
        <w:t>Cite their paper here by putting the year of their paper in paratheses following their name.  Include their paper in your works cited.</w:t>
      </w:r>
    </w:p>
  </w:comment>
  <w:comment w:id="51" w:author="Bret A. Holladay" w:date="2024-06-24T12:32:00Z" w:initials="BAH">
    <w:p w14:paraId="7849D71B" w14:textId="3F7B2B4D" w:rsidR="009249BF" w:rsidRDefault="009249BF" w:rsidP="009249BF">
      <w:pPr>
        <w:pStyle w:val="CommentText"/>
      </w:pPr>
      <w:r>
        <w:rPr>
          <w:rStyle w:val="CommentReference"/>
        </w:rPr>
        <w:annotationRef/>
      </w:r>
      <w:r>
        <w:t>cumulative?</w:t>
      </w:r>
    </w:p>
  </w:comment>
  <w:comment w:id="53" w:author="Bret A. Holladay" w:date="2024-06-24T12:34:00Z" w:initials="BAH">
    <w:p w14:paraId="118F3D11" w14:textId="77777777" w:rsidR="00570B62" w:rsidRDefault="00570B62" w:rsidP="00570B62">
      <w:pPr>
        <w:pStyle w:val="CommentText"/>
      </w:pPr>
      <w:r>
        <w:rPr>
          <w:rStyle w:val="CommentReference"/>
        </w:rPr>
        <w:annotationRef/>
      </w:r>
      <w:r>
        <w:t>Careful M not random so doesn’t have a distribution.  Needs some slight rewording.</w:t>
      </w:r>
    </w:p>
  </w:comment>
  <w:comment w:id="52" w:author="Bret A. Holladay" w:date="2024-06-24T12:36:00Z" w:initials="BAH">
    <w:p w14:paraId="1015EA23" w14:textId="77777777" w:rsidR="002B1EAF" w:rsidRDefault="002B1EAF" w:rsidP="002B1EAF">
      <w:pPr>
        <w:pStyle w:val="CommentText"/>
      </w:pPr>
      <w:r>
        <w:rPr>
          <w:rStyle w:val="CommentReference"/>
        </w:rPr>
        <w:annotationRef/>
      </w:r>
      <w:r>
        <w:t>What do the M’s that you find represent and why?</w:t>
      </w:r>
    </w:p>
  </w:comment>
  <w:comment w:id="65" w:author="Bret A. Holladay" w:date="2024-06-24T12:39:00Z" w:initials="BAH">
    <w:p w14:paraId="42E38037" w14:textId="09A95A0E" w:rsidR="00004C67" w:rsidRDefault="00004C67" w:rsidP="00004C67">
      <w:pPr>
        <w:pStyle w:val="CommentText"/>
      </w:pPr>
      <w:r>
        <w:rPr>
          <w:rStyle w:val="CommentReference"/>
        </w:rPr>
        <w:annotationRef/>
      </w:r>
      <w:r>
        <w:t>the right tail probability?</w:t>
      </w:r>
    </w:p>
  </w:comment>
  <w:comment w:id="66" w:author="Bret A. Holladay" w:date="2024-06-24T12:44:00Z" w:initials="BAH">
    <w:p w14:paraId="34690F08" w14:textId="77777777" w:rsidR="002141B0" w:rsidRDefault="002141B0" w:rsidP="002141B0">
      <w:pPr>
        <w:pStyle w:val="CommentText"/>
      </w:pPr>
      <w:r>
        <w:rPr>
          <w:rStyle w:val="CommentReference"/>
        </w:rPr>
        <w:annotationRef/>
      </w:r>
      <w:r>
        <w:t>Should the interval be (5,38) i.e. [4,37]?</w:t>
      </w:r>
    </w:p>
  </w:comment>
  <w:comment w:id="70" w:author="Bret A. Holladay" w:date="2024-09-03T21:53:00Z" w:initials="BH">
    <w:p w14:paraId="6D8DB372" w14:textId="77777777" w:rsidR="000B7EAA" w:rsidRDefault="000B7EAA" w:rsidP="000B7EAA">
      <w:pPr>
        <w:pStyle w:val="CommentText"/>
      </w:pPr>
      <w:r>
        <w:rPr>
          <w:rStyle w:val="CommentReference"/>
        </w:rPr>
        <w:annotationRef/>
      </w:r>
      <w:r>
        <w:t xml:space="preserve">Explain you are referring to the cardinality of acceptance sets.  In your thesis you will want to define acceptance sets in your intro.  </w:t>
      </w:r>
    </w:p>
  </w:comment>
  <w:comment w:id="71" w:author="Bret A. Holladay" w:date="2024-09-03T21:57:00Z" w:initials="BH">
    <w:p w14:paraId="440D31EE" w14:textId="77777777" w:rsidR="000F5585" w:rsidRDefault="00697755" w:rsidP="000F5585">
      <w:pPr>
        <w:pStyle w:val="CommentText"/>
      </w:pPr>
      <w:r>
        <w:rPr>
          <w:rStyle w:val="CommentReference"/>
        </w:rPr>
        <w:annotationRef/>
      </w:r>
      <w:r w:rsidR="000F5585">
        <w:t xml:space="preserve">You will want provide a citation for the fact that keeping a’s and b’s non-decreasing keeps gaps from occurring.  </w:t>
      </w:r>
      <w:r w:rsidR="000F5585">
        <w:br/>
      </w:r>
      <w:r w:rsidR="000F5585">
        <w:br/>
        <w:t>For your thesis you will need to tell that reader what a and b represent.  Probably back wherever you decide to define coverage and acceptance curves.</w:t>
      </w:r>
    </w:p>
  </w:comment>
  <w:comment w:id="72" w:author="Bret A. Holladay" w:date="2024-09-03T22:00:00Z" w:initials="BH">
    <w:p w14:paraId="61C44A46" w14:textId="2F022BF1" w:rsidR="009A1B3E" w:rsidRDefault="009A1B3E" w:rsidP="009A1B3E">
      <w:pPr>
        <w:pStyle w:val="CommentText"/>
      </w:pPr>
      <w:r>
        <w:rPr>
          <w:rStyle w:val="CommentReference"/>
        </w:rPr>
        <w:annotationRef/>
      </w:r>
      <w:r>
        <w:t>For your thesis you need to define this and probably include a citation for this statement</w:t>
      </w:r>
    </w:p>
  </w:comment>
  <w:comment w:id="73" w:author="Bret A. Holladay" w:date="2024-09-03T22:01:00Z" w:initials="BH">
    <w:p w14:paraId="7EF8F227" w14:textId="77777777" w:rsidR="000C558B" w:rsidRDefault="0045009C" w:rsidP="000C558B">
      <w:pPr>
        <w:pStyle w:val="CommentText"/>
      </w:pPr>
      <w:r>
        <w:rPr>
          <w:rStyle w:val="CommentReference"/>
        </w:rPr>
        <w:annotationRef/>
      </w:r>
      <w:r w:rsidR="000C558B">
        <w:t>Is it non-increasing for the NHG?  Or maybe you can say non-decreasing when going from right to left.</w:t>
      </w:r>
    </w:p>
  </w:comment>
  <w:comment w:id="74" w:author="Bret A. Holladay" w:date="2024-09-03T22:13:00Z" w:initials="BH">
    <w:p w14:paraId="1FE4D2EE" w14:textId="47E0F31D" w:rsidR="00DD5CC3" w:rsidRDefault="00DD5CC3" w:rsidP="00DD5CC3">
      <w:pPr>
        <w:pStyle w:val="CommentText"/>
      </w:pPr>
      <w:r>
        <w:rPr>
          <w:rStyle w:val="CommentReference"/>
        </w:rPr>
        <w:annotationRef/>
      </w:r>
      <w:r>
        <w:t xml:space="preserve">Cite Sterne’s paper here by putting the year of his paper in paratheses following his name.  </w:t>
      </w:r>
    </w:p>
    <w:p w14:paraId="287CBB45" w14:textId="77777777" w:rsidR="00DD5CC3" w:rsidRDefault="00DD5CC3" w:rsidP="00DD5CC3">
      <w:pPr>
        <w:pStyle w:val="CommentText"/>
      </w:pPr>
    </w:p>
    <w:p w14:paraId="7F6F679D" w14:textId="77777777" w:rsidR="00DD5CC3" w:rsidRDefault="00DD5CC3" w:rsidP="00DD5CC3">
      <w:pPr>
        <w:pStyle w:val="CommentText"/>
      </w:pPr>
      <w:r>
        <w:t>You will also need to explain and cite where “modified” comes from.  It’s Sterne’s method modified so that there are no gaps (i.e. by keeping a’s and b’s non-decreasing)</w:t>
      </w:r>
    </w:p>
  </w:comment>
  <w:comment w:id="75" w:author="Bret A. Holladay" w:date="2024-09-03T22:01:00Z" w:initials="BH">
    <w:p w14:paraId="620DDFB5" w14:textId="77777777" w:rsidR="006770EC" w:rsidRDefault="006770EC" w:rsidP="006770EC">
      <w:pPr>
        <w:pStyle w:val="CommentText"/>
      </w:pPr>
      <w:r>
        <w:rPr>
          <w:rStyle w:val="CommentReference"/>
        </w:rPr>
        <w:annotationRef/>
      </w:r>
      <w:r>
        <w:t>Is it non-increasing for the NHG?  Or maybe you can say non-decreasing when going from right to left.</w:t>
      </w:r>
    </w:p>
  </w:comment>
  <w:comment w:id="76" w:author="Bret A. Holladay" w:date="2024-09-03T22:02:00Z" w:initials="BH">
    <w:p w14:paraId="7AE6314E" w14:textId="46B7501A" w:rsidR="007923E3" w:rsidRDefault="007923E3" w:rsidP="007923E3">
      <w:pPr>
        <w:pStyle w:val="CommentText"/>
      </w:pPr>
      <w:r>
        <w:rPr>
          <w:rStyle w:val="CommentReference"/>
        </w:rPr>
        <w:annotationRef/>
      </w:r>
      <w:r>
        <w:t xml:space="preserve">Should be mentioned somewhere.  Could be in a “technical notes” section at the end of your thesis or could be here.  </w:t>
      </w:r>
    </w:p>
  </w:comment>
  <w:comment w:id="77" w:author="Bret A. Holladay" w:date="2024-09-03T22:04:00Z" w:initials="BH">
    <w:p w14:paraId="7E34BAFC" w14:textId="77777777" w:rsidR="00E17766" w:rsidRDefault="00A24E85" w:rsidP="00E17766">
      <w:pPr>
        <w:pStyle w:val="CommentText"/>
      </w:pPr>
      <w:r>
        <w:rPr>
          <w:rStyle w:val="CommentReference"/>
        </w:rPr>
        <w:annotationRef/>
      </w:r>
      <w:r w:rsidR="00E17766">
        <w:t>Will want these curves labeled  in the plot for your thesis.</w:t>
      </w:r>
    </w:p>
  </w:comment>
  <w:comment w:id="78" w:author="Bret A. Holladay" w:date="2024-09-03T22:11:00Z" w:initials="BH">
    <w:p w14:paraId="6C239177" w14:textId="0352EB3E" w:rsidR="00EE6662" w:rsidRDefault="00EE6662" w:rsidP="00EE6662">
      <w:pPr>
        <w:pStyle w:val="CommentText"/>
      </w:pPr>
      <w:r>
        <w:rPr>
          <w:rStyle w:val="CommentReference"/>
        </w:rPr>
        <w:annotationRef/>
      </w:r>
      <w:r>
        <w:t>Cite their paper here by putting the year of their paper in paratheses following their name</w:t>
      </w:r>
    </w:p>
  </w:comment>
  <w:comment w:id="79" w:author="Bret A. Holladay" w:date="2024-09-03T22:11:00Z" w:initials="BH">
    <w:p w14:paraId="198A5FA3" w14:textId="662A406F" w:rsidR="00EE6662" w:rsidRDefault="00EE6662" w:rsidP="00EE6662">
      <w:pPr>
        <w:pStyle w:val="CommentText"/>
      </w:pPr>
      <w:r>
        <w:rPr>
          <w:rStyle w:val="CommentReference"/>
        </w:rPr>
        <w:annotationRef/>
      </w:r>
      <w:r>
        <w:t>Cite their paper here by putting the year of their paper in paratheses following their name.</w:t>
      </w:r>
    </w:p>
  </w:comment>
  <w:comment w:id="80" w:author="Bret A. Holladay" w:date="2024-09-03T22:10:00Z" w:initials="BH">
    <w:p w14:paraId="39610DBA" w14:textId="16EC859A" w:rsidR="008A57D4" w:rsidRDefault="008A57D4" w:rsidP="008A57D4">
      <w:pPr>
        <w:pStyle w:val="CommentText"/>
      </w:pPr>
      <w:r>
        <w:rPr>
          <w:rStyle w:val="CommentReference"/>
        </w:rPr>
        <w:annotationRef/>
      </w:r>
      <w:r>
        <w:t>Cite Blaker’s paper here.  Blaker’s (2000) approach to….</w:t>
      </w:r>
    </w:p>
  </w:comment>
  <w:comment w:id="87" w:author="Bret A. Holladay" w:date="2024-09-03T22:07:00Z" w:initials="BH">
    <w:p w14:paraId="747EDBEC" w14:textId="0F9A2602" w:rsidR="005B4392" w:rsidRDefault="005B4392" w:rsidP="005B4392">
      <w:pPr>
        <w:pStyle w:val="CommentText"/>
      </w:pPr>
      <w:r>
        <w:rPr>
          <w:rStyle w:val="CommentReference"/>
        </w:rPr>
        <w:annotationRef/>
      </w:r>
      <w:r>
        <w:t xml:space="preserve">Use greek letter </w:t>
      </w:r>
    </w:p>
  </w:comment>
  <w:comment w:id="88" w:author="Bret A. Holladay" w:date="2024-09-03T22:15:00Z" w:initials="BH">
    <w:p w14:paraId="560AD5C2" w14:textId="77777777" w:rsidR="00FD0313" w:rsidRDefault="00146763" w:rsidP="00FD0313">
      <w:pPr>
        <w:pStyle w:val="CommentText"/>
      </w:pPr>
      <w:r>
        <w:rPr>
          <w:rStyle w:val="CommentReference"/>
        </w:rPr>
        <w:annotationRef/>
      </w:r>
      <w:r w:rsidR="00FD0313">
        <w:t>For your thesis, can you provide an example where it is not?  i.e. an acceptance curve used that is not minimal cardinality</w:t>
      </w:r>
    </w:p>
  </w:comment>
  <w:comment w:id="89" w:author="Bret A. Holladay" w:date="2024-09-03T22:17:00Z" w:initials="BH">
    <w:p w14:paraId="0CA48BBA" w14:textId="3622096C" w:rsidR="0056792D" w:rsidRDefault="0056792D" w:rsidP="0056792D">
      <w:pPr>
        <w:pStyle w:val="CommentText"/>
      </w:pPr>
      <w:r>
        <w:rPr>
          <w:rStyle w:val="CommentReference"/>
        </w:rPr>
        <w:annotationRef/>
      </w:r>
      <w:r>
        <w:t>Transition needed.</w:t>
      </w:r>
    </w:p>
  </w:comment>
  <w:comment w:id="90" w:author="Bret A. Holladay" w:date="2024-09-03T22:17:00Z" w:initials="BH">
    <w:p w14:paraId="70E396ED" w14:textId="77777777" w:rsidR="005B288A" w:rsidRDefault="005B288A" w:rsidP="005B288A">
      <w:pPr>
        <w:pStyle w:val="CommentText"/>
      </w:pPr>
      <w:r>
        <w:rPr>
          <w:rStyle w:val="CommentReference"/>
        </w:rPr>
        <w:annotationRef/>
      </w:r>
      <w:r>
        <w:t xml:space="preserve">Cite the </w:t>
      </w:r>
      <w:r>
        <w:rPr>
          <w:color w:val="000000"/>
        </w:rPr>
        <w:t xml:space="preserve">Schilling, Holladay, &amp; Doi (2023) paper here.  </w:t>
      </w:r>
    </w:p>
  </w:comment>
  <w:comment w:id="94" w:author="Bret A. Holladay" w:date="2024-09-03T22:42:00Z" w:initials="BH">
    <w:p w14:paraId="273C5538" w14:textId="77777777" w:rsidR="004D3E91" w:rsidRDefault="004D3E91" w:rsidP="004D3E91">
      <w:pPr>
        <w:pStyle w:val="CommentText"/>
      </w:pPr>
      <w:r>
        <w:rPr>
          <w:rStyle w:val="CommentReference"/>
        </w:rPr>
        <w:annotationRef/>
      </w:r>
      <w:r>
        <w:t>Can say this as long as you cite my dissertation or explain this earlier in the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1CFE2" w15:done="0"/>
  <w15:commentEx w15:paraId="3349E8B9" w15:done="1"/>
  <w15:commentEx w15:paraId="4996714E" w15:done="1"/>
  <w15:commentEx w15:paraId="3E337A6D" w15:done="1"/>
  <w15:commentEx w15:paraId="263229FE" w15:done="1"/>
  <w15:commentEx w15:paraId="3C1D9B64" w15:done="1"/>
  <w15:commentEx w15:paraId="1A9E8F3B" w15:done="0"/>
  <w15:commentEx w15:paraId="7471F174" w15:done="0"/>
  <w15:commentEx w15:paraId="401E76A1" w15:done="1"/>
  <w15:commentEx w15:paraId="23DD27C4" w15:done="1"/>
  <w15:commentEx w15:paraId="16E3D1B3" w15:paraIdParent="23DD27C4" w15:done="1"/>
  <w15:commentEx w15:paraId="3A762FEA" w15:done="1"/>
  <w15:commentEx w15:paraId="7604FD9C" w15:paraIdParent="3A762FEA" w15:done="1"/>
  <w15:commentEx w15:paraId="66B67170" w15:done="1"/>
  <w15:commentEx w15:paraId="6F493C70" w15:done="1"/>
  <w15:commentEx w15:paraId="4EC3B891" w15:done="0"/>
  <w15:commentEx w15:paraId="35CA9780" w15:done="1"/>
  <w15:commentEx w15:paraId="07FCF1AA" w15:done="1"/>
  <w15:commentEx w15:paraId="7849D71B" w15:done="1"/>
  <w15:commentEx w15:paraId="118F3D11" w15:done="1"/>
  <w15:commentEx w15:paraId="1015EA23" w15:done="1"/>
  <w15:commentEx w15:paraId="42E38037" w15:done="1"/>
  <w15:commentEx w15:paraId="34690F08" w15:done="1"/>
  <w15:commentEx w15:paraId="6D8DB372" w15:done="0"/>
  <w15:commentEx w15:paraId="440D31EE" w15:done="0"/>
  <w15:commentEx w15:paraId="61C44A46" w15:done="0"/>
  <w15:commentEx w15:paraId="7EF8F227" w15:done="0"/>
  <w15:commentEx w15:paraId="7F6F679D" w15:done="1"/>
  <w15:commentEx w15:paraId="620DDFB5" w15:done="0"/>
  <w15:commentEx w15:paraId="7AE6314E" w15:done="0"/>
  <w15:commentEx w15:paraId="7E34BAFC" w15:done="0"/>
  <w15:commentEx w15:paraId="6C239177" w15:done="1"/>
  <w15:commentEx w15:paraId="198A5FA3" w15:done="1"/>
  <w15:commentEx w15:paraId="39610DBA" w15:done="1"/>
  <w15:commentEx w15:paraId="747EDBEC" w15:done="1"/>
  <w15:commentEx w15:paraId="560AD5C2" w15:done="0"/>
  <w15:commentEx w15:paraId="0CA48BBA" w15:done="1"/>
  <w15:commentEx w15:paraId="70E396ED" w15:done="1"/>
  <w15:commentEx w15:paraId="273C553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1E0B40" w16cex:dateUtc="2024-09-23T05:32:00Z"/>
  <w16cex:commentExtensible w16cex:durableId="289A87F3" w16cex:dateUtc="2024-09-04T04:21:00Z"/>
  <w16cex:commentExtensible w16cex:durableId="10CF968C" w16cex:dateUtc="2024-09-04T04:19:00Z"/>
  <w16cex:commentExtensible w16cex:durableId="14984E6D" w16cex:dateUtc="2024-09-04T04:20:00Z"/>
  <w16cex:commentExtensible w16cex:durableId="23AE15AB" w16cex:dateUtc="2024-09-04T04:20:00Z"/>
  <w16cex:commentExtensible w16cex:durableId="13948CFA" w16cex:dateUtc="2024-09-04T04:22:00Z"/>
  <w16cex:commentExtensible w16cex:durableId="46791F45" w16cex:dateUtc="2024-09-04T04:24:00Z"/>
  <w16cex:commentExtensible w16cex:durableId="011AD446" w16cex:dateUtc="2024-09-04T04:27:00Z"/>
  <w16cex:commentExtensible w16cex:durableId="5AA87703" w16cex:dateUtc="2024-09-04T04:32:00Z"/>
  <w16cex:commentExtensible w16cex:durableId="679D8937" w16cex:dateUtc="2024-09-04T04:29:00Z"/>
  <w16cex:commentExtensible w16cex:durableId="2917FA24" w16cex:dateUtc="2024-09-04T05:37:00Z"/>
  <w16cex:commentExtensible w16cex:durableId="74096233" w16cex:dateUtc="2024-09-04T04:32:00Z"/>
  <w16cex:commentExtensible w16cex:durableId="153594DC" w16cex:dateUtc="2024-09-04T05:38:00Z"/>
  <w16cex:commentExtensible w16cex:durableId="1AC5EF34" w16cex:dateUtc="2024-09-04T04:36:00Z"/>
  <w16cex:commentExtensible w16cex:durableId="6583E258" w16cex:dateUtc="2024-09-04T04:36:00Z"/>
  <w16cex:commentExtensible w16cex:durableId="61F056FC" w16cex:dateUtc="2024-09-04T04:35:00Z"/>
  <w16cex:commentExtensible w16cex:durableId="63623A3D" w16cex:dateUtc="2024-09-04T04:38:00Z"/>
  <w16cex:commentExtensible w16cex:durableId="1F1F2E67" w16cex:dateUtc="2024-09-04T05:14:00Z"/>
  <w16cex:commentExtensible w16cex:durableId="7014B434" w16cex:dateUtc="2024-06-24T19:32:00Z"/>
  <w16cex:commentExtensible w16cex:durableId="26E545F8" w16cex:dateUtc="2024-06-24T19:34:00Z"/>
  <w16cex:commentExtensible w16cex:durableId="65423B35" w16cex:dateUtc="2024-06-24T19:36:00Z"/>
  <w16cex:commentExtensible w16cex:durableId="161586FD" w16cex:dateUtc="2024-06-24T19:39:00Z"/>
  <w16cex:commentExtensible w16cex:durableId="08405DD1" w16cex:dateUtc="2024-06-24T19:44:00Z"/>
  <w16cex:commentExtensible w16cex:durableId="4BA80E86" w16cex:dateUtc="2024-09-04T04:53:00Z"/>
  <w16cex:commentExtensible w16cex:durableId="0D9FA3F2" w16cex:dateUtc="2024-09-04T04:57:00Z"/>
  <w16cex:commentExtensible w16cex:durableId="318CD042" w16cex:dateUtc="2024-09-04T05:00:00Z"/>
  <w16cex:commentExtensible w16cex:durableId="72B71EDB" w16cex:dateUtc="2024-09-04T05:01:00Z"/>
  <w16cex:commentExtensible w16cex:durableId="009A6E98" w16cex:dateUtc="2024-09-04T05:13:00Z"/>
  <w16cex:commentExtensible w16cex:durableId="368E595E" w16cex:dateUtc="2024-09-04T05:01:00Z"/>
  <w16cex:commentExtensible w16cex:durableId="5CDEE356" w16cex:dateUtc="2024-09-04T05:02:00Z"/>
  <w16cex:commentExtensible w16cex:durableId="69A1C526" w16cex:dateUtc="2024-09-04T05:04:00Z"/>
  <w16cex:commentExtensible w16cex:durableId="551088FC" w16cex:dateUtc="2024-09-04T05:11:00Z"/>
  <w16cex:commentExtensible w16cex:durableId="4BA52681" w16cex:dateUtc="2024-09-04T05:11:00Z"/>
  <w16cex:commentExtensible w16cex:durableId="148A99F2" w16cex:dateUtc="2024-09-04T05:10:00Z"/>
  <w16cex:commentExtensible w16cex:durableId="08D757D8" w16cex:dateUtc="2024-09-04T05:07:00Z"/>
  <w16cex:commentExtensible w16cex:durableId="44127FEC" w16cex:dateUtc="2024-09-04T05:15:00Z"/>
  <w16cex:commentExtensible w16cex:durableId="78138913" w16cex:dateUtc="2024-09-04T05:17:00Z"/>
  <w16cex:commentExtensible w16cex:durableId="5F2012A5" w16cex:dateUtc="2024-09-04T05:17:00Z"/>
  <w16cex:commentExtensible w16cex:durableId="23378333" w16cex:dateUtc="2024-09-04T0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1CFE2" w16cid:durableId="541E0B40"/>
  <w16cid:commentId w16cid:paraId="3349E8B9" w16cid:durableId="289A87F3"/>
  <w16cid:commentId w16cid:paraId="4996714E" w16cid:durableId="10CF968C"/>
  <w16cid:commentId w16cid:paraId="3E337A6D" w16cid:durableId="14984E6D"/>
  <w16cid:commentId w16cid:paraId="263229FE" w16cid:durableId="23AE15AB"/>
  <w16cid:commentId w16cid:paraId="3C1D9B64" w16cid:durableId="13948CFA"/>
  <w16cid:commentId w16cid:paraId="1A9E8F3B" w16cid:durableId="46791F45"/>
  <w16cid:commentId w16cid:paraId="7471F174" w16cid:durableId="011AD446"/>
  <w16cid:commentId w16cid:paraId="401E76A1" w16cid:durableId="5AA87703"/>
  <w16cid:commentId w16cid:paraId="23DD27C4" w16cid:durableId="679D8937"/>
  <w16cid:commentId w16cid:paraId="16E3D1B3" w16cid:durableId="2917FA24"/>
  <w16cid:commentId w16cid:paraId="3A762FEA" w16cid:durableId="74096233"/>
  <w16cid:commentId w16cid:paraId="7604FD9C" w16cid:durableId="153594DC"/>
  <w16cid:commentId w16cid:paraId="66B67170" w16cid:durableId="1AC5EF34"/>
  <w16cid:commentId w16cid:paraId="6F493C70" w16cid:durableId="6583E258"/>
  <w16cid:commentId w16cid:paraId="4EC3B891" w16cid:durableId="61F056FC"/>
  <w16cid:commentId w16cid:paraId="35CA9780" w16cid:durableId="63623A3D"/>
  <w16cid:commentId w16cid:paraId="07FCF1AA" w16cid:durableId="1F1F2E67"/>
  <w16cid:commentId w16cid:paraId="7849D71B" w16cid:durableId="7014B434"/>
  <w16cid:commentId w16cid:paraId="118F3D11" w16cid:durableId="26E545F8"/>
  <w16cid:commentId w16cid:paraId="1015EA23" w16cid:durableId="65423B35"/>
  <w16cid:commentId w16cid:paraId="42E38037" w16cid:durableId="161586FD"/>
  <w16cid:commentId w16cid:paraId="34690F08" w16cid:durableId="08405DD1"/>
  <w16cid:commentId w16cid:paraId="6D8DB372" w16cid:durableId="4BA80E86"/>
  <w16cid:commentId w16cid:paraId="440D31EE" w16cid:durableId="0D9FA3F2"/>
  <w16cid:commentId w16cid:paraId="61C44A46" w16cid:durableId="318CD042"/>
  <w16cid:commentId w16cid:paraId="7EF8F227" w16cid:durableId="72B71EDB"/>
  <w16cid:commentId w16cid:paraId="7F6F679D" w16cid:durableId="009A6E98"/>
  <w16cid:commentId w16cid:paraId="620DDFB5" w16cid:durableId="368E595E"/>
  <w16cid:commentId w16cid:paraId="7AE6314E" w16cid:durableId="5CDEE356"/>
  <w16cid:commentId w16cid:paraId="7E34BAFC" w16cid:durableId="69A1C526"/>
  <w16cid:commentId w16cid:paraId="6C239177" w16cid:durableId="551088FC"/>
  <w16cid:commentId w16cid:paraId="198A5FA3" w16cid:durableId="4BA52681"/>
  <w16cid:commentId w16cid:paraId="39610DBA" w16cid:durableId="148A99F2"/>
  <w16cid:commentId w16cid:paraId="747EDBEC" w16cid:durableId="08D757D8"/>
  <w16cid:commentId w16cid:paraId="560AD5C2" w16cid:durableId="44127FEC"/>
  <w16cid:commentId w16cid:paraId="0CA48BBA" w16cid:durableId="78138913"/>
  <w16cid:commentId w16cid:paraId="70E396ED" w16cid:durableId="5F2012A5"/>
  <w16cid:commentId w16cid:paraId="273C5538" w16cid:durableId="233783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5szfUszb" int2:invalidationBookmarkName="" int2:hashCode="R1il04njU02ISx" int2:id="b0SqlREj">
      <int2:state int2:value="Rejected" int2:type="AugLoop_Text_Critique"/>
    </int2:bookmark>
    <int2:bookmark int2:bookmarkName="_Int_lYtg63TN" int2:invalidationBookmarkName="" int2:hashCode="EhwXM7X79QiZTB" int2:id="cAvtOMxv">
      <int2:state int2:value="Rejected" int2:type="AugLoop_Text_Critique"/>
    </int2:bookmark>
    <int2:bookmark int2:bookmarkName="_Int_HxF0uJkP" int2:invalidationBookmarkName="" int2:hashCode="86Gytd9WtOitFR" int2:id="pQY8BTl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8BCBC"/>
    <w:multiLevelType w:val="hybridMultilevel"/>
    <w:tmpl w:val="FFFFFFFF"/>
    <w:lvl w:ilvl="0" w:tplc="08B8F44E">
      <w:start w:val="1"/>
      <w:numFmt w:val="bullet"/>
      <w:lvlText w:val=""/>
      <w:lvlJc w:val="left"/>
      <w:pPr>
        <w:ind w:left="720" w:hanging="360"/>
      </w:pPr>
      <w:rPr>
        <w:rFonts w:ascii="Symbol" w:hAnsi="Symbol" w:hint="default"/>
      </w:rPr>
    </w:lvl>
    <w:lvl w:ilvl="1" w:tplc="F350D7E8">
      <w:start w:val="1"/>
      <w:numFmt w:val="bullet"/>
      <w:lvlText w:val="o"/>
      <w:lvlJc w:val="left"/>
      <w:pPr>
        <w:ind w:left="1440" w:hanging="360"/>
      </w:pPr>
      <w:rPr>
        <w:rFonts w:ascii="Courier New" w:hAnsi="Courier New" w:hint="default"/>
      </w:rPr>
    </w:lvl>
    <w:lvl w:ilvl="2" w:tplc="5802BF9A">
      <w:start w:val="1"/>
      <w:numFmt w:val="bullet"/>
      <w:lvlText w:val=""/>
      <w:lvlJc w:val="left"/>
      <w:pPr>
        <w:ind w:left="2160" w:hanging="360"/>
      </w:pPr>
      <w:rPr>
        <w:rFonts w:ascii="Wingdings" w:hAnsi="Wingdings" w:hint="default"/>
      </w:rPr>
    </w:lvl>
    <w:lvl w:ilvl="3" w:tplc="0F161932">
      <w:start w:val="1"/>
      <w:numFmt w:val="bullet"/>
      <w:lvlText w:val=""/>
      <w:lvlJc w:val="left"/>
      <w:pPr>
        <w:ind w:left="2880" w:hanging="360"/>
      </w:pPr>
      <w:rPr>
        <w:rFonts w:ascii="Symbol" w:hAnsi="Symbol" w:hint="default"/>
      </w:rPr>
    </w:lvl>
    <w:lvl w:ilvl="4" w:tplc="0F1C257A">
      <w:start w:val="1"/>
      <w:numFmt w:val="bullet"/>
      <w:lvlText w:val="o"/>
      <w:lvlJc w:val="left"/>
      <w:pPr>
        <w:ind w:left="3600" w:hanging="360"/>
      </w:pPr>
      <w:rPr>
        <w:rFonts w:ascii="Courier New" w:hAnsi="Courier New" w:hint="default"/>
      </w:rPr>
    </w:lvl>
    <w:lvl w:ilvl="5" w:tplc="36085554">
      <w:start w:val="1"/>
      <w:numFmt w:val="bullet"/>
      <w:lvlText w:val=""/>
      <w:lvlJc w:val="left"/>
      <w:pPr>
        <w:ind w:left="4320" w:hanging="360"/>
      </w:pPr>
      <w:rPr>
        <w:rFonts w:ascii="Wingdings" w:hAnsi="Wingdings" w:hint="default"/>
      </w:rPr>
    </w:lvl>
    <w:lvl w:ilvl="6" w:tplc="CEA05444">
      <w:start w:val="1"/>
      <w:numFmt w:val="bullet"/>
      <w:lvlText w:val=""/>
      <w:lvlJc w:val="left"/>
      <w:pPr>
        <w:ind w:left="5040" w:hanging="360"/>
      </w:pPr>
      <w:rPr>
        <w:rFonts w:ascii="Symbol" w:hAnsi="Symbol" w:hint="default"/>
      </w:rPr>
    </w:lvl>
    <w:lvl w:ilvl="7" w:tplc="09A6A46A">
      <w:start w:val="1"/>
      <w:numFmt w:val="bullet"/>
      <w:lvlText w:val="o"/>
      <w:lvlJc w:val="left"/>
      <w:pPr>
        <w:ind w:left="5760" w:hanging="360"/>
      </w:pPr>
      <w:rPr>
        <w:rFonts w:ascii="Courier New" w:hAnsi="Courier New" w:hint="default"/>
      </w:rPr>
    </w:lvl>
    <w:lvl w:ilvl="8" w:tplc="15664C98">
      <w:start w:val="1"/>
      <w:numFmt w:val="bullet"/>
      <w:lvlText w:val=""/>
      <w:lvlJc w:val="left"/>
      <w:pPr>
        <w:ind w:left="6480" w:hanging="360"/>
      </w:pPr>
      <w:rPr>
        <w:rFonts w:ascii="Wingdings" w:hAnsi="Wingdings" w:hint="default"/>
      </w:rPr>
    </w:lvl>
  </w:abstractNum>
  <w:abstractNum w:abstractNumId="1" w15:restartNumberingAfterBreak="0">
    <w:nsid w:val="760159CA"/>
    <w:multiLevelType w:val="hybridMultilevel"/>
    <w:tmpl w:val="24E24342"/>
    <w:lvl w:ilvl="0" w:tplc="87AE82EC">
      <w:start w:val="1"/>
      <w:numFmt w:val="lowerRoman"/>
      <w:lvlText w:val="(%1)"/>
      <w:lvlJc w:val="left"/>
      <w:pPr>
        <w:ind w:left="720" w:hanging="360"/>
      </w:pPr>
    </w:lvl>
    <w:lvl w:ilvl="1" w:tplc="1B4EFEDA">
      <w:start w:val="1"/>
      <w:numFmt w:val="lowerLetter"/>
      <w:lvlText w:val="%2."/>
      <w:lvlJc w:val="left"/>
      <w:pPr>
        <w:ind w:left="1440" w:hanging="360"/>
      </w:pPr>
    </w:lvl>
    <w:lvl w:ilvl="2" w:tplc="99BC4300">
      <w:start w:val="1"/>
      <w:numFmt w:val="lowerRoman"/>
      <w:lvlText w:val="%3."/>
      <w:lvlJc w:val="right"/>
      <w:pPr>
        <w:ind w:left="2160" w:hanging="180"/>
      </w:pPr>
    </w:lvl>
    <w:lvl w:ilvl="3" w:tplc="C92AFDA4">
      <w:start w:val="1"/>
      <w:numFmt w:val="decimal"/>
      <w:lvlText w:val="%4."/>
      <w:lvlJc w:val="left"/>
      <w:pPr>
        <w:ind w:left="2880" w:hanging="360"/>
      </w:pPr>
    </w:lvl>
    <w:lvl w:ilvl="4" w:tplc="40CC2862">
      <w:start w:val="1"/>
      <w:numFmt w:val="lowerLetter"/>
      <w:lvlText w:val="%5."/>
      <w:lvlJc w:val="left"/>
      <w:pPr>
        <w:ind w:left="3600" w:hanging="360"/>
      </w:pPr>
    </w:lvl>
    <w:lvl w:ilvl="5" w:tplc="8EFCECE2">
      <w:start w:val="1"/>
      <w:numFmt w:val="lowerRoman"/>
      <w:lvlText w:val="%6."/>
      <w:lvlJc w:val="right"/>
      <w:pPr>
        <w:ind w:left="4320" w:hanging="180"/>
      </w:pPr>
    </w:lvl>
    <w:lvl w:ilvl="6" w:tplc="3BA23262">
      <w:start w:val="1"/>
      <w:numFmt w:val="decimal"/>
      <w:lvlText w:val="%7."/>
      <w:lvlJc w:val="left"/>
      <w:pPr>
        <w:ind w:left="5040" w:hanging="360"/>
      </w:pPr>
    </w:lvl>
    <w:lvl w:ilvl="7" w:tplc="2242B51A">
      <w:start w:val="1"/>
      <w:numFmt w:val="lowerLetter"/>
      <w:lvlText w:val="%8."/>
      <w:lvlJc w:val="left"/>
      <w:pPr>
        <w:ind w:left="5760" w:hanging="360"/>
      </w:pPr>
    </w:lvl>
    <w:lvl w:ilvl="8" w:tplc="2C0AE0F4">
      <w:start w:val="1"/>
      <w:numFmt w:val="lowerRoman"/>
      <w:lvlText w:val="%9."/>
      <w:lvlJc w:val="right"/>
      <w:pPr>
        <w:ind w:left="6480" w:hanging="180"/>
      </w:pPr>
    </w:lvl>
  </w:abstractNum>
  <w:abstractNum w:abstractNumId="2" w15:restartNumberingAfterBreak="0">
    <w:nsid w:val="7D102A6A"/>
    <w:multiLevelType w:val="hybridMultilevel"/>
    <w:tmpl w:val="2AEC2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646764">
    <w:abstractNumId w:val="1"/>
  </w:num>
  <w:num w:numId="2" w16cid:durableId="1975676805">
    <w:abstractNumId w:val="2"/>
  </w:num>
  <w:num w:numId="3" w16cid:durableId="9008723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chel Roggenkemper">
    <w15:presenceInfo w15:providerId="AD" w15:userId="S::rroggenk@calpoly.edu::2e93918a-8223-4ee9-9069-8cd738fabec7"/>
  </w15:person>
  <w15:person w15:author="Bret A. Holladay">
    <w15:presenceInfo w15:providerId="AD" w15:userId="S::bahollad@calpoly.edu::a4c1bc08-6054-440e-82ce-e118c5ff7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CD"/>
    <w:rsid w:val="00000911"/>
    <w:rsid w:val="000024A0"/>
    <w:rsid w:val="00004C67"/>
    <w:rsid w:val="0000797C"/>
    <w:rsid w:val="00011B17"/>
    <w:rsid w:val="00020A7D"/>
    <w:rsid w:val="0002594D"/>
    <w:rsid w:val="00036AD0"/>
    <w:rsid w:val="00036EC4"/>
    <w:rsid w:val="00041AC2"/>
    <w:rsid w:val="00041F8B"/>
    <w:rsid w:val="000441A7"/>
    <w:rsid w:val="000463B1"/>
    <w:rsid w:val="0005302B"/>
    <w:rsid w:val="00054CE4"/>
    <w:rsid w:val="00056EC0"/>
    <w:rsid w:val="000570E5"/>
    <w:rsid w:val="00060155"/>
    <w:rsid w:val="0006058E"/>
    <w:rsid w:val="00063DAF"/>
    <w:rsid w:val="0006555D"/>
    <w:rsid w:val="000658CE"/>
    <w:rsid w:val="00070229"/>
    <w:rsid w:val="00083E39"/>
    <w:rsid w:val="00084D58"/>
    <w:rsid w:val="00086896"/>
    <w:rsid w:val="00094F68"/>
    <w:rsid w:val="000A171D"/>
    <w:rsid w:val="000A2FE1"/>
    <w:rsid w:val="000A4D9E"/>
    <w:rsid w:val="000A7A83"/>
    <w:rsid w:val="000B2D23"/>
    <w:rsid w:val="000B337C"/>
    <w:rsid w:val="000B5C2F"/>
    <w:rsid w:val="000B7EAA"/>
    <w:rsid w:val="000C51E6"/>
    <w:rsid w:val="000C558B"/>
    <w:rsid w:val="000D07FF"/>
    <w:rsid w:val="000D3129"/>
    <w:rsid w:val="000E7490"/>
    <w:rsid w:val="000F5585"/>
    <w:rsid w:val="000F6FC1"/>
    <w:rsid w:val="0010167A"/>
    <w:rsid w:val="001057F3"/>
    <w:rsid w:val="0011270D"/>
    <w:rsid w:val="001178DC"/>
    <w:rsid w:val="00117C19"/>
    <w:rsid w:val="001355CB"/>
    <w:rsid w:val="00136584"/>
    <w:rsid w:val="00136C52"/>
    <w:rsid w:val="00146763"/>
    <w:rsid w:val="00147AFF"/>
    <w:rsid w:val="00153192"/>
    <w:rsid w:val="00154DD0"/>
    <w:rsid w:val="00160CC4"/>
    <w:rsid w:val="001622AF"/>
    <w:rsid w:val="0016537D"/>
    <w:rsid w:val="001657B6"/>
    <w:rsid w:val="00170923"/>
    <w:rsid w:val="001725B6"/>
    <w:rsid w:val="00174717"/>
    <w:rsid w:val="00177460"/>
    <w:rsid w:val="00177E07"/>
    <w:rsid w:val="00181F7B"/>
    <w:rsid w:val="001826AE"/>
    <w:rsid w:val="00192156"/>
    <w:rsid w:val="00192EEA"/>
    <w:rsid w:val="001A08B4"/>
    <w:rsid w:val="001B00CB"/>
    <w:rsid w:val="001B3BDE"/>
    <w:rsid w:val="001C0B8F"/>
    <w:rsid w:val="001C1D10"/>
    <w:rsid w:val="001C29B3"/>
    <w:rsid w:val="001C7805"/>
    <w:rsid w:val="001C7A99"/>
    <w:rsid w:val="001E1D45"/>
    <w:rsid w:val="001E208F"/>
    <w:rsid w:val="001E3691"/>
    <w:rsid w:val="001E7841"/>
    <w:rsid w:val="001F0FE5"/>
    <w:rsid w:val="001F15FD"/>
    <w:rsid w:val="00200CB5"/>
    <w:rsid w:val="00205C2F"/>
    <w:rsid w:val="0021201F"/>
    <w:rsid w:val="002141B0"/>
    <w:rsid w:val="00214607"/>
    <w:rsid w:val="00216545"/>
    <w:rsid w:val="002168DA"/>
    <w:rsid w:val="00216A39"/>
    <w:rsid w:val="00217B2A"/>
    <w:rsid w:val="0022159F"/>
    <w:rsid w:val="00222890"/>
    <w:rsid w:val="00227079"/>
    <w:rsid w:val="00227363"/>
    <w:rsid w:val="002273C3"/>
    <w:rsid w:val="00230BC2"/>
    <w:rsid w:val="002313A0"/>
    <w:rsid w:val="00233A18"/>
    <w:rsid w:val="0023401B"/>
    <w:rsid w:val="002354F7"/>
    <w:rsid w:val="00242103"/>
    <w:rsid w:val="00242827"/>
    <w:rsid w:val="002446D6"/>
    <w:rsid w:val="00245C1C"/>
    <w:rsid w:val="0025160F"/>
    <w:rsid w:val="00251FD2"/>
    <w:rsid w:val="0026368B"/>
    <w:rsid w:val="00264D0A"/>
    <w:rsid w:val="002707C1"/>
    <w:rsid w:val="0027173B"/>
    <w:rsid w:val="00272420"/>
    <w:rsid w:val="002814D6"/>
    <w:rsid w:val="00291F04"/>
    <w:rsid w:val="00293737"/>
    <w:rsid w:val="00295F24"/>
    <w:rsid w:val="002A2241"/>
    <w:rsid w:val="002B1EAF"/>
    <w:rsid w:val="002B2571"/>
    <w:rsid w:val="002B46AA"/>
    <w:rsid w:val="002B6905"/>
    <w:rsid w:val="002B69A8"/>
    <w:rsid w:val="002C1B86"/>
    <w:rsid w:val="002C2E07"/>
    <w:rsid w:val="002C58EF"/>
    <w:rsid w:val="002D188F"/>
    <w:rsid w:val="002D3410"/>
    <w:rsid w:val="002D43B2"/>
    <w:rsid w:val="002E6BBE"/>
    <w:rsid w:val="002E7872"/>
    <w:rsid w:val="002E7A4B"/>
    <w:rsid w:val="002F0715"/>
    <w:rsid w:val="00310D80"/>
    <w:rsid w:val="0033049D"/>
    <w:rsid w:val="00366689"/>
    <w:rsid w:val="003674F3"/>
    <w:rsid w:val="00373F42"/>
    <w:rsid w:val="00377147"/>
    <w:rsid w:val="0038029A"/>
    <w:rsid w:val="00380EB6"/>
    <w:rsid w:val="00382358"/>
    <w:rsid w:val="003912D9"/>
    <w:rsid w:val="00393C22"/>
    <w:rsid w:val="00394D18"/>
    <w:rsid w:val="00395A2D"/>
    <w:rsid w:val="00396055"/>
    <w:rsid w:val="00396B43"/>
    <w:rsid w:val="003A607C"/>
    <w:rsid w:val="003B2381"/>
    <w:rsid w:val="003C0694"/>
    <w:rsid w:val="003C0768"/>
    <w:rsid w:val="003C37CE"/>
    <w:rsid w:val="003C4000"/>
    <w:rsid w:val="003C7598"/>
    <w:rsid w:val="003D057A"/>
    <w:rsid w:val="003D0EDF"/>
    <w:rsid w:val="003D4C75"/>
    <w:rsid w:val="003D64DD"/>
    <w:rsid w:val="003E190B"/>
    <w:rsid w:val="003E1F74"/>
    <w:rsid w:val="003E32E2"/>
    <w:rsid w:val="003E6F05"/>
    <w:rsid w:val="003F76F8"/>
    <w:rsid w:val="00400B6A"/>
    <w:rsid w:val="004052CD"/>
    <w:rsid w:val="00405E20"/>
    <w:rsid w:val="0041393E"/>
    <w:rsid w:val="00430980"/>
    <w:rsid w:val="00432EE1"/>
    <w:rsid w:val="004338EE"/>
    <w:rsid w:val="00437FEB"/>
    <w:rsid w:val="004479C4"/>
    <w:rsid w:val="0045009C"/>
    <w:rsid w:val="00450474"/>
    <w:rsid w:val="00454854"/>
    <w:rsid w:val="00454E98"/>
    <w:rsid w:val="00455094"/>
    <w:rsid w:val="004624C6"/>
    <w:rsid w:val="00472DF1"/>
    <w:rsid w:val="004745A9"/>
    <w:rsid w:val="004751B7"/>
    <w:rsid w:val="00475800"/>
    <w:rsid w:val="00476A36"/>
    <w:rsid w:val="00476F3C"/>
    <w:rsid w:val="00476FB9"/>
    <w:rsid w:val="00480F08"/>
    <w:rsid w:val="004858B6"/>
    <w:rsid w:val="0048633B"/>
    <w:rsid w:val="0049189D"/>
    <w:rsid w:val="00494F8B"/>
    <w:rsid w:val="004969C3"/>
    <w:rsid w:val="004A241A"/>
    <w:rsid w:val="004A2537"/>
    <w:rsid w:val="004A2F6E"/>
    <w:rsid w:val="004B266B"/>
    <w:rsid w:val="004B34CB"/>
    <w:rsid w:val="004B3A33"/>
    <w:rsid w:val="004B4795"/>
    <w:rsid w:val="004B7021"/>
    <w:rsid w:val="004C1591"/>
    <w:rsid w:val="004C4C4B"/>
    <w:rsid w:val="004C5ADE"/>
    <w:rsid w:val="004D00D2"/>
    <w:rsid w:val="004D3E91"/>
    <w:rsid w:val="004D615F"/>
    <w:rsid w:val="004E3489"/>
    <w:rsid w:val="004E5759"/>
    <w:rsid w:val="004E78FD"/>
    <w:rsid w:val="004F0442"/>
    <w:rsid w:val="004F15A7"/>
    <w:rsid w:val="004F56CE"/>
    <w:rsid w:val="00501D82"/>
    <w:rsid w:val="005028D2"/>
    <w:rsid w:val="005050F3"/>
    <w:rsid w:val="00510E3F"/>
    <w:rsid w:val="00511D7D"/>
    <w:rsid w:val="00512D6F"/>
    <w:rsid w:val="00514E99"/>
    <w:rsid w:val="00515C80"/>
    <w:rsid w:val="00537BBD"/>
    <w:rsid w:val="00542C39"/>
    <w:rsid w:val="00545E8E"/>
    <w:rsid w:val="005535C1"/>
    <w:rsid w:val="00557A0C"/>
    <w:rsid w:val="00561A20"/>
    <w:rsid w:val="00562EE8"/>
    <w:rsid w:val="00563165"/>
    <w:rsid w:val="0056792D"/>
    <w:rsid w:val="00567B90"/>
    <w:rsid w:val="005700C0"/>
    <w:rsid w:val="00570B62"/>
    <w:rsid w:val="00575937"/>
    <w:rsid w:val="00575D4E"/>
    <w:rsid w:val="00577E8D"/>
    <w:rsid w:val="005816FB"/>
    <w:rsid w:val="00581820"/>
    <w:rsid w:val="00582837"/>
    <w:rsid w:val="00594FF1"/>
    <w:rsid w:val="005A0023"/>
    <w:rsid w:val="005A1FCA"/>
    <w:rsid w:val="005A20A5"/>
    <w:rsid w:val="005B288A"/>
    <w:rsid w:val="005B4392"/>
    <w:rsid w:val="005B4ABA"/>
    <w:rsid w:val="005C0711"/>
    <w:rsid w:val="005C1176"/>
    <w:rsid w:val="005C6FFA"/>
    <w:rsid w:val="005D1689"/>
    <w:rsid w:val="005D6464"/>
    <w:rsid w:val="005D734B"/>
    <w:rsid w:val="005E399B"/>
    <w:rsid w:val="005E3E90"/>
    <w:rsid w:val="005E50D3"/>
    <w:rsid w:val="005F5543"/>
    <w:rsid w:val="005F7DEB"/>
    <w:rsid w:val="006012D3"/>
    <w:rsid w:val="006069F1"/>
    <w:rsid w:val="0060723F"/>
    <w:rsid w:val="00617315"/>
    <w:rsid w:val="00617524"/>
    <w:rsid w:val="006235AC"/>
    <w:rsid w:val="00627A13"/>
    <w:rsid w:val="00627D01"/>
    <w:rsid w:val="00631B2F"/>
    <w:rsid w:val="006321E9"/>
    <w:rsid w:val="00637813"/>
    <w:rsid w:val="00640DEC"/>
    <w:rsid w:val="0064E6DB"/>
    <w:rsid w:val="00652DE4"/>
    <w:rsid w:val="00653388"/>
    <w:rsid w:val="00663133"/>
    <w:rsid w:val="006656C3"/>
    <w:rsid w:val="00665A7B"/>
    <w:rsid w:val="00671A78"/>
    <w:rsid w:val="006770EC"/>
    <w:rsid w:val="00677ACA"/>
    <w:rsid w:val="00685EA1"/>
    <w:rsid w:val="00690337"/>
    <w:rsid w:val="00691A7B"/>
    <w:rsid w:val="00695507"/>
    <w:rsid w:val="00696162"/>
    <w:rsid w:val="00697215"/>
    <w:rsid w:val="0069734F"/>
    <w:rsid w:val="00697755"/>
    <w:rsid w:val="006A1333"/>
    <w:rsid w:val="006A64A1"/>
    <w:rsid w:val="006A757F"/>
    <w:rsid w:val="006B19B1"/>
    <w:rsid w:val="006C0F04"/>
    <w:rsid w:val="006C0F3B"/>
    <w:rsid w:val="006D3685"/>
    <w:rsid w:val="006E61AD"/>
    <w:rsid w:val="006F6358"/>
    <w:rsid w:val="00701FBF"/>
    <w:rsid w:val="0070392E"/>
    <w:rsid w:val="007051CE"/>
    <w:rsid w:val="00706C44"/>
    <w:rsid w:val="007072FA"/>
    <w:rsid w:val="00714C5D"/>
    <w:rsid w:val="00716915"/>
    <w:rsid w:val="007225C7"/>
    <w:rsid w:val="007240D3"/>
    <w:rsid w:val="00725B5E"/>
    <w:rsid w:val="00736DEC"/>
    <w:rsid w:val="0074207B"/>
    <w:rsid w:val="0074433E"/>
    <w:rsid w:val="007476F8"/>
    <w:rsid w:val="00747811"/>
    <w:rsid w:val="00753D8E"/>
    <w:rsid w:val="00755F72"/>
    <w:rsid w:val="00762C04"/>
    <w:rsid w:val="007644A6"/>
    <w:rsid w:val="00764F0A"/>
    <w:rsid w:val="007663DC"/>
    <w:rsid w:val="0078048A"/>
    <w:rsid w:val="007804CF"/>
    <w:rsid w:val="00781E18"/>
    <w:rsid w:val="007923E3"/>
    <w:rsid w:val="007966A2"/>
    <w:rsid w:val="007A13E6"/>
    <w:rsid w:val="007A15B2"/>
    <w:rsid w:val="007A7F27"/>
    <w:rsid w:val="007B0365"/>
    <w:rsid w:val="007B3117"/>
    <w:rsid w:val="007C35A3"/>
    <w:rsid w:val="007C55A6"/>
    <w:rsid w:val="007C63F1"/>
    <w:rsid w:val="007D5249"/>
    <w:rsid w:val="007D6ACE"/>
    <w:rsid w:val="007E0B97"/>
    <w:rsid w:val="007E4AFC"/>
    <w:rsid w:val="007E536A"/>
    <w:rsid w:val="007E59D8"/>
    <w:rsid w:val="007F2F27"/>
    <w:rsid w:val="007F5CC3"/>
    <w:rsid w:val="00803475"/>
    <w:rsid w:val="008112CA"/>
    <w:rsid w:val="00814738"/>
    <w:rsid w:val="00815455"/>
    <w:rsid w:val="008254D9"/>
    <w:rsid w:val="00831AE4"/>
    <w:rsid w:val="008321AA"/>
    <w:rsid w:val="00843978"/>
    <w:rsid w:val="0084540B"/>
    <w:rsid w:val="0084698A"/>
    <w:rsid w:val="008654A9"/>
    <w:rsid w:val="00866C7B"/>
    <w:rsid w:val="008767C4"/>
    <w:rsid w:val="00876FAD"/>
    <w:rsid w:val="00881DAB"/>
    <w:rsid w:val="008822E1"/>
    <w:rsid w:val="0088385A"/>
    <w:rsid w:val="00884A41"/>
    <w:rsid w:val="00892244"/>
    <w:rsid w:val="00892B29"/>
    <w:rsid w:val="008933E8"/>
    <w:rsid w:val="00896701"/>
    <w:rsid w:val="008A0C14"/>
    <w:rsid w:val="008A57D4"/>
    <w:rsid w:val="008A64B2"/>
    <w:rsid w:val="008B4EC9"/>
    <w:rsid w:val="008B5576"/>
    <w:rsid w:val="008B6AD6"/>
    <w:rsid w:val="008C7247"/>
    <w:rsid w:val="008D1F0F"/>
    <w:rsid w:val="008D60FF"/>
    <w:rsid w:val="008D63FD"/>
    <w:rsid w:val="008D7028"/>
    <w:rsid w:val="008E162E"/>
    <w:rsid w:val="008E22ED"/>
    <w:rsid w:val="008E4299"/>
    <w:rsid w:val="008E5DED"/>
    <w:rsid w:val="008F4753"/>
    <w:rsid w:val="008F6E89"/>
    <w:rsid w:val="00900723"/>
    <w:rsid w:val="009011F4"/>
    <w:rsid w:val="00901261"/>
    <w:rsid w:val="00901E38"/>
    <w:rsid w:val="00902574"/>
    <w:rsid w:val="00902C41"/>
    <w:rsid w:val="00904209"/>
    <w:rsid w:val="0092380F"/>
    <w:rsid w:val="009249BF"/>
    <w:rsid w:val="00935EA1"/>
    <w:rsid w:val="00942966"/>
    <w:rsid w:val="00944BD7"/>
    <w:rsid w:val="0094778A"/>
    <w:rsid w:val="00950426"/>
    <w:rsid w:val="009519AE"/>
    <w:rsid w:val="00953984"/>
    <w:rsid w:val="00957660"/>
    <w:rsid w:val="00957A8B"/>
    <w:rsid w:val="00963605"/>
    <w:rsid w:val="00970261"/>
    <w:rsid w:val="00974547"/>
    <w:rsid w:val="00980FC2"/>
    <w:rsid w:val="0098598F"/>
    <w:rsid w:val="00995C12"/>
    <w:rsid w:val="009A1B3E"/>
    <w:rsid w:val="009A33E2"/>
    <w:rsid w:val="009A679D"/>
    <w:rsid w:val="009A68CF"/>
    <w:rsid w:val="009A771D"/>
    <w:rsid w:val="009A7C27"/>
    <w:rsid w:val="009B0C2F"/>
    <w:rsid w:val="009B1883"/>
    <w:rsid w:val="009B1D58"/>
    <w:rsid w:val="009B321B"/>
    <w:rsid w:val="009B3BDE"/>
    <w:rsid w:val="009B6461"/>
    <w:rsid w:val="009C2F6B"/>
    <w:rsid w:val="009C6925"/>
    <w:rsid w:val="009C7167"/>
    <w:rsid w:val="009D1244"/>
    <w:rsid w:val="009D3892"/>
    <w:rsid w:val="009D5FA9"/>
    <w:rsid w:val="009E2475"/>
    <w:rsid w:val="009F314E"/>
    <w:rsid w:val="00A03B60"/>
    <w:rsid w:val="00A06216"/>
    <w:rsid w:val="00A24E85"/>
    <w:rsid w:val="00A40B85"/>
    <w:rsid w:val="00A41D50"/>
    <w:rsid w:val="00A42097"/>
    <w:rsid w:val="00A467D8"/>
    <w:rsid w:val="00A500CF"/>
    <w:rsid w:val="00A506D0"/>
    <w:rsid w:val="00A51555"/>
    <w:rsid w:val="00A51C5E"/>
    <w:rsid w:val="00A54C1C"/>
    <w:rsid w:val="00A55558"/>
    <w:rsid w:val="00A55B18"/>
    <w:rsid w:val="00A5669B"/>
    <w:rsid w:val="00A57368"/>
    <w:rsid w:val="00A610D5"/>
    <w:rsid w:val="00A61336"/>
    <w:rsid w:val="00A62588"/>
    <w:rsid w:val="00A62E7C"/>
    <w:rsid w:val="00A65A26"/>
    <w:rsid w:val="00A70356"/>
    <w:rsid w:val="00A76298"/>
    <w:rsid w:val="00A7670C"/>
    <w:rsid w:val="00A77A4A"/>
    <w:rsid w:val="00A82734"/>
    <w:rsid w:val="00A8281A"/>
    <w:rsid w:val="00A847CA"/>
    <w:rsid w:val="00A86104"/>
    <w:rsid w:val="00A9011E"/>
    <w:rsid w:val="00A94129"/>
    <w:rsid w:val="00AA1D64"/>
    <w:rsid w:val="00AA4EF4"/>
    <w:rsid w:val="00AB42DF"/>
    <w:rsid w:val="00AC0704"/>
    <w:rsid w:val="00AC36B1"/>
    <w:rsid w:val="00AC412D"/>
    <w:rsid w:val="00AC7AB0"/>
    <w:rsid w:val="00AD0C73"/>
    <w:rsid w:val="00AD20C8"/>
    <w:rsid w:val="00AD3234"/>
    <w:rsid w:val="00AD41B6"/>
    <w:rsid w:val="00AD50EB"/>
    <w:rsid w:val="00AE5124"/>
    <w:rsid w:val="00AF4673"/>
    <w:rsid w:val="00B1000C"/>
    <w:rsid w:val="00B161A9"/>
    <w:rsid w:val="00B21D78"/>
    <w:rsid w:val="00B22EE0"/>
    <w:rsid w:val="00B23A01"/>
    <w:rsid w:val="00B2538D"/>
    <w:rsid w:val="00B264FC"/>
    <w:rsid w:val="00B30857"/>
    <w:rsid w:val="00B34F74"/>
    <w:rsid w:val="00B55022"/>
    <w:rsid w:val="00B62BC0"/>
    <w:rsid w:val="00B637E6"/>
    <w:rsid w:val="00B6413B"/>
    <w:rsid w:val="00B64942"/>
    <w:rsid w:val="00B657EF"/>
    <w:rsid w:val="00B67F98"/>
    <w:rsid w:val="00B74C1A"/>
    <w:rsid w:val="00B76D5E"/>
    <w:rsid w:val="00B77F77"/>
    <w:rsid w:val="00B80618"/>
    <w:rsid w:val="00B8565E"/>
    <w:rsid w:val="00B9329C"/>
    <w:rsid w:val="00B9757A"/>
    <w:rsid w:val="00BA77F7"/>
    <w:rsid w:val="00BB00FE"/>
    <w:rsid w:val="00BB0650"/>
    <w:rsid w:val="00BB18FB"/>
    <w:rsid w:val="00BB21E3"/>
    <w:rsid w:val="00BB22E0"/>
    <w:rsid w:val="00BB335B"/>
    <w:rsid w:val="00BB4296"/>
    <w:rsid w:val="00BD1720"/>
    <w:rsid w:val="00BD2C47"/>
    <w:rsid w:val="00BD40D8"/>
    <w:rsid w:val="00BE245B"/>
    <w:rsid w:val="00BE38B0"/>
    <w:rsid w:val="00BE47F8"/>
    <w:rsid w:val="00BF1DBD"/>
    <w:rsid w:val="00BF3C81"/>
    <w:rsid w:val="00BF4314"/>
    <w:rsid w:val="00BF4E9A"/>
    <w:rsid w:val="00BF5370"/>
    <w:rsid w:val="00C03778"/>
    <w:rsid w:val="00C04131"/>
    <w:rsid w:val="00C0569D"/>
    <w:rsid w:val="00C162D3"/>
    <w:rsid w:val="00C17E43"/>
    <w:rsid w:val="00C209D5"/>
    <w:rsid w:val="00C21097"/>
    <w:rsid w:val="00C22636"/>
    <w:rsid w:val="00C31241"/>
    <w:rsid w:val="00C321E0"/>
    <w:rsid w:val="00C34F83"/>
    <w:rsid w:val="00C43A59"/>
    <w:rsid w:val="00C4442B"/>
    <w:rsid w:val="00C4785F"/>
    <w:rsid w:val="00C54612"/>
    <w:rsid w:val="00C54F88"/>
    <w:rsid w:val="00C5A0FE"/>
    <w:rsid w:val="00C64D7F"/>
    <w:rsid w:val="00C71612"/>
    <w:rsid w:val="00C759B1"/>
    <w:rsid w:val="00C77BC9"/>
    <w:rsid w:val="00C81268"/>
    <w:rsid w:val="00C816A6"/>
    <w:rsid w:val="00C81862"/>
    <w:rsid w:val="00C83FF4"/>
    <w:rsid w:val="00C9302E"/>
    <w:rsid w:val="00C94E96"/>
    <w:rsid w:val="00CA1FDD"/>
    <w:rsid w:val="00CA751F"/>
    <w:rsid w:val="00CB2AA9"/>
    <w:rsid w:val="00CB30E3"/>
    <w:rsid w:val="00CC244E"/>
    <w:rsid w:val="00CD29A2"/>
    <w:rsid w:val="00CD309E"/>
    <w:rsid w:val="00CD5817"/>
    <w:rsid w:val="00CE1698"/>
    <w:rsid w:val="00CE48EC"/>
    <w:rsid w:val="00CF09BC"/>
    <w:rsid w:val="00CF0C17"/>
    <w:rsid w:val="00CF31B6"/>
    <w:rsid w:val="00CF7C6D"/>
    <w:rsid w:val="00D01BBA"/>
    <w:rsid w:val="00D144ED"/>
    <w:rsid w:val="00D15288"/>
    <w:rsid w:val="00D17E28"/>
    <w:rsid w:val="00D20A62"/>
    <w:rsid w:val="00D259B6"/>
    <w:rsid w:val="00D3032D"/>
    <w:rsid w:val="00D44E79"/>
    <w:rsid w:val="00D55A0D"/>
    <w:rsid w:val="00D60090"/>
    <w:rsid w:val="00D652B9"/>
    <w:rsid w:val="00D65BE8"/>
    <w:rsid w:val="00D6696C"/>
    <w:rsid w:val="00D712CA"/>
    <w:rsid w:val="00D7444F"/>
    <w:rsid w:val="00D7624A"/>
    <w:rsid w:val="00D7757E"/>
    <w:rsid w:val="00D8199A"/>
    <w:rsid w:val="00D84BDC"/>
    <w:rsid w:val="00D85DB7"/>
    <w:rsid w:val="00D907BB"/>
    <w:rsid w:val="00D95ABE"/>
    <w:rsid w:val="00D9614B"/>
    <w:rsid w:val="00D97BD7"/>
    <w:rsid w:val="00DA3811"/>
    <w:rsid w:val="00DB0AAE"/>
    <w:rsid w:val="00DB1868"/>
    <w:rsid w:val="00DB37F1"/>
    <w:rsid w:val="00DB48F8"/>
    <w:rsid w:val="00DB49A3"/>
    <w:rsid w:val="00DB54F3"/>
    <w:rsid w:val="00DB67A7"/>
    <w:rsid w:val="00DC26C5"/>
    <w:rsid w:val="00DD5CC3"/>
    <w:rsid w:val="00DD6E4F"/>
    <w:rsid w:val="00DD72CE"/>
    <w:rsid w:val="00DE0C10"/>
    <w:rsid w:val="00DE1AD9"/>
    <w:rsid w:val="00DE5026"/>
    <w:rsid w:val="00DE5870"/>
    <w:rsid w:val="00DE68F4"/>
    <w:rsid w:val="00DE77F1"/>
    <w:rsid w:val="00DF361A"/>
    <w:rsid w:val="00DF5187"/>
    <w:rsid w:val="00DF59BA"/>
    <w:rsid w:val="00DF6986"/>
    <w:rsid w:val="00E11DE6"/>
    <w:rsid w:val="00E12769"/>
    <w:rsid w:val="00E17766"/>
    <w:rsid w:val="00E23D28"/>
    <w:rsid w:val="00E2407A"/>
    <w:rsid w:val="00E46B85"/>
    <w:rsid w:val="00E51FB7"/>
    <w:rsid w:val="00E52090"/>
    <w:rsid w:val="00E632FD"/>
    <w:rsid w:val="00E678C0"/>
    <w:rsid w:val="00E70EB5"/>
    <w:rsid w:val="00E71F6C"/>
    <w:rsid w:val="00E723E3"/>
    <w:rsid w:val="00E74FCD"/>
    <w:rsid w:val="00E7698D"/>
    <w:rsid w:val="00E77F22"/>
    <w:rsid w:val="00E86AFC"/>
    <w:rsid w:val="00E95D10"/>
    <w:rsid w:val="00E95DB3"/>
    <w:rsid w:val="00E97B4A"/>
    <w:rsid w:val="00EB0C21"/>
    <w:rsid w:val="00EB145E"/>
    <w:rsid w:val="00EB3ED5"/>
    <w:rsid w:val="00EC35D2"/>
    <w:rsid w:val="00EC6542"/>
    <w:rsid w:val="00EC6E7B"/>
    <w:rsid w:val="00ED2EFD"/>
    <w:rsid w:val="00ED3233"/>
    <w:rsid w:val="00ED3698"/>
    <w:rsid w:val="00EE2CFB"/>
    <w:rsid w:val="00EE4221"/>
    <w:rsid w:val="00EE54A4"/>
    <w:rsid w:val="00EE6662"/>
    <w:rsid w:val="00EE72FE"/>
    <w:rsid w:val="00F03D72"/>
    <w:rsid w:val="00F06827"/>
    <w:rsid w:val="00F06FE4"/>
    <w:rsid w:val="00F076C1"/>
    <w:rsid w:val="00F21D27"/>
    <w:rsid w:val="00F22B4E"/>
    <w:rsid w:val="00F243AB"/>
    <w:rsid w:val="00F42086"/>
    <w:rsid w:val="00F42C25"/>
    <w:rsid w:val="00F452E3"/>
    <w:rsid w:val="00F50C3C"/>
    <w:rsid w:val="00F5331B"/>
    <w:rsid w:val="00F539D5"/>
    <w:rsid w:val="00F615D3"/>
    <w:rsid w:val="00F64C9D"/>
    <w:rsid w:val="00F818A7"/>
    <w:rsid w:val="00F81B55"/>
    <w:rsid w:val="00F87DF9"/>
    <w:rsid w:val="00F92916"/>
    <w:rsid w:val="00FB6A3A"/>
    <w:rsid w:val="00FC34BD"/>
    <w:rsid w:val="00FC630C"/>
    <w:rsid w:val="00FD0313"/>
    <w:rsid w:val="00FE2037"/>
    <w:rsid w:val="00FE3C85"/>
    <w:rsid w:val="00FE7C67"/>
    <w:rsid w:val="01B39A36"/>
    <w:rsid w:val="01C29CD8"/>
    <w:rsid w:val="01C8A4CB"/>
    <w:rsid w:val="01C90157"/>
    <w:rsid w:val="01E40200"/>
    <w:rsid w:val="01FD786D"/>
    <w:rsid w:val="0200F20B"/>
    <w:rsid w:val="026B19BA"/>
    <w:rsid w:val="028F3F41"/>
    <w:rsid w:val="02A44727"/>
    <w:rsid w:val="02E78C2D"/>
    <w:rsid w:val="02F3375E"/>
    <w:rsid w:val="03621B85"/>
    <w:rsid w:val="0362531D"/>
    <w:rsid w:val="03F3D6CB"/>
    <w:rsid w:val="03FF905E"/>
    <w:rsid w:val="0406EA1B"/>
    <w:rsid w:val="045121BB"/>
    <w:rsid w:val="0477A837"/>
    <w:rsid w:val="0477EDCB"/>
    <w:rsid w:val="04AD3CB4"/>
    <w:rsid w:val="05242F7A"/>
    <w:rsid w:val="056589A0"/>
    <w:rsid w:val="06D9B61A"/>
    <w:rsid w:val="075D4E3E"/>
    <w:rsid w:val="0761718B"/>
    <w:rsid w:val="0789D0EE"/>
    <w:rsid w:val="079548E1"/>
    <w:rsid w:val="079A58E1"/>
    <w:rsid w:val="07B3BDF4"/>
    <w:rsid w:val="07C6A881"/>
    <w:rsid w:val="07D0DE59"/>
    <w:rsid w:val="07D4BD3A"/>
    <w:rsid w:val="0831DE5C"/>
    <w:rsid w:val="0887380B"/>
    <w:rsid w:val="0894D86A"/>
    <w:rsid w:val="08969F1D"/>
    <w:rsid w:val="0925A14F"/>
    <w:rsid w:val="09E8CF1C"/>
    <w:rsid w:val="09FF77F9"/>
    <w:rsid w:val="0A340E35"/>
    <w:rsid w:val="0A580D11"/>
    <w:rsid w:val="0A66D299"/>
    <w:rsid w:val="0A99124D"/>
    <w:rsid w:val="0AAAD75C"/>
    <w:rsid w:val="0AF47519"/>
    <w:rsid w:val="0B0355DB"/>
    <w:rsid w:val="0B0F96EB"/>
    <w:rsid w:val="0B685CED"/>
    <w:rsid w:val="0B9A26B3"/>
    <w:rsid w:val="0C11FC00"/>
    <w:rsid w:val="0C94C4F6"/>
    <w:rsid w:val="0C9F5A9B"/>
    <w:rsid w:val="0D05BEF3"/>
    <w:rsid w:val="0D074199"/>
    <w:rsid w:val="0E07D66E"/>
    <w:rsid w:val="0E80D03A"/>
    <w:rsid w:val="0E905C78"/>
    <w:rsid w:val="0E9BFA66"/>
    <w:rsid w:val="0F1179E7"/>
    <w:rsid w:val="0F52AD42"/>
    <w:rsid w:val="0F7C96B1"/>
    <w:rsid w:val="0FC7C777"/>
    <w:rsid w:val="0FD65ECB"/>
    <w:rsid w:val="0FF01F72"/>
    <w:rsid w:val="0FF64690"/>
    <w:rsid w:val="101FB83D"/>
    <w:rsid w:val="107CDD70"/>
    <w:rsid w:val="111FA604"/>
    <w:rsid w:val="11873F26"/>
    <w:rsid w:val="11CB5BA5"/>
    <w:rsid w:val="11FD47A1"/>
    <w:rsid w:val="121E7E68"/>
    <w:rsid w:val="123649F3"/>
    <w:rsid w:val="1251EE17"/>
    <w:rsid w:val="1261AD1F"/>
    <w:rsid w:val="12F87C0C"/>
    <w:rsid w:val="130CEEB4"/>
    <w:rsid w:val="13103B57"/>
    <w:rsid w:val="142C583C"/>
    <w:rsid w:val="144A4363"/>
    <w:rsid w:val="14740F68"/>
    <w:rsid w:val="1476AFA0"/>
    <w:rsid w:val="14EFEF87"/>
    <w:rsid w:val="154309E3"/>
    <w:rsid w:val="15709582"/>
    <w:rsid w:val="15738B89"/>
    <w:rsid w:val="15CD732F"/>
    <w:rsid w:val="15EAFBFA"/>
    <w:rsid w:val="15F9F939"/>
    <w:rsid w:val="16080A3B"/>
    <w:rsid w:val="1610E0ED"/>
    <w:rsid w:val="161FFE0A"/>
    <w:rsid w:val="1641A5B3"/>
    <w:rsid w:val="168BBFE8"/>
    <w:rsid w:val="17547E21"/>
    <w:rsid w:val="178B50CE"/>
    <w:rsid w:val="17DBCFCD"/>
    <w:rsid w:val="1811A1C5"/>
    <w:rsid w:val="18C8987D"/>
    <w:rsid w:val="19C15D60"/>
    <w:rsid w:val="19D81D1D"/>
    <w:rsid w:val="1A503B32"/>
    <w:rsid w:val="1A82B035"/>
    <w:rsid w:val="1AD1C8E2"/>
    <w:rsid w:val="1AE4E3FE"/>
    <w:rsid w:val="1B035234"/>
    <w:rsid w:val="1B1C96DA"/>
    <w:rsid w:val="1B530E12"/>
    <w:rsid w:val="1BC03AFF"/>
    <w:rsid w:val="1BEC26A5"/>
    <w:rsid w:val="1C3EAC6C"/>
    <w:rsid w:val="1C7365DB"/>
    <w:rsid w:val="1CACC6C9"/>
    <w:rsid w:val="1CB389D6"/>
    <w:rsid w:val="1CCF05E6"/>
    <w:rsid w:val="1D1663A3"/>
    <w:rsid w:val="1D87FE7F"/>
    <w:rsid w:val="1DE89B80"/>
    <w:rsid w:val="1DFA0167"/>
    <w:rsid w:val="1E0F363C"/>
    <w:rsid w:val="1E2BCC51"/>
    <w:rsid w:val="1E37FCD2"/>
    <w:rsid w:val="1E901B4A"/>
    <w:rsid w:val="1EF671D8"/>
    <w:rsid w:val="1F3C9E4B"/>
    <w:rsid w:val="1FA0DB7F"/>
    <w:rsid w:val="1FF44281"/>
    <w:rsid w:val="2010CAED"/>
    <w:rsid w:val="2015B093"/>
    <w:rsid w:val="2020EB08"/>
    <w:rsid w:val="2053837F"/>
    <w:rsid w:val="206A3B89"/>
    <w:rsid w:val="20769C03"/>
    <w:rsid w:val="20F3275B"/>
    <w:rsid w:val="21533329"/>
    <w:rsid w:val="216ACBB0"/>
    <w:rsid w:val="2183BFC0"/>
    <w:rsid w:val="21D1901F"/>
    <w:rsid w:val="21F5798E"/>
    <w:rsid w:val="2261279D"/>
    <w:rsid w:val="227BC621"/>
    <w:rsid w:val="22A90D25"/>
    <w:rsid w:val="22CAC357"/>
    <w:rsid w:val="22D720A5"/>
    <w:rsid w:val="22DE2961"/>
    <w:rsid w:val="23067818"/>
    <w:rsid w:val="23168D5C"/>
    <w:rsid w:val="231EF14C"/>
    <w:rsid w:val="23542269"/>
    <w:rsid w:val="23BA2E12"/>
    <w:rsid w:val="23D4B695"/>
    <w:rsid w:val="24184E7D"/>
    <w:rsid w:val="2420F239"/>
    <w:rsid w:val="243F0039"/>
    <w:rsid w:val="244E677A"/>
    <w:rsid w:val="2462209D"/>
    <w:rsid w:val="2474EB97"/>
    <w:rsid w:val="24BD5713"/>
    <w:rsid w:val="24F40EC4"/>
    <w:rsid w:val="24FE1A3B"/>
    <w:rsid w:val="251B5FF0"/>
    <w:rsid w:val="2530B2F3"/>
    <w:rsid w:val="256FF713"/>
    <w:rsid w:val="259AA6E3"/>
    <w:rsid w:val="25D9B1E8"/>
    <w:rsid w:val="25EA37DB"/>
    <w:rsid w:val="26034F4A"/>
    <w:rsid w:val="2603F737"/>
    <w:rsid w:val="262081EA"/>
    <w:rsid w:val="2633F5A7"/>
    <w:rsid w:val="264A3044"/>
    <w:rsid w:val="267F7F17"/>
    <w:rsid w:val="26E5ABB1"/>
    <w:rsid w:val="272E64E1"/>
    <w:rsid w:val="2775594B"/>
    <w:rsid w:val="279D5F99"/>
    <w:rsid w:val="27CC61B2"/>
    <w:rsid w:val="28465020"/>
    <w:rsid w:val="286020C2"/>
    <w:rsid w:val="2877A85C"/>
    <w:rsid w:val="28B886B0"/>
    <w:rsid w:val="28BA59EE"/>
    <w:rsid w:val="28F87E49"/>
    <w:rsid w:val="290303DD"/>
    <w:rsid w:val="2933C4A7"/>
    <w:rsid w:val="2969681B"/>
    <w:rsid w:val="296CB236"/>
    <w:rsid w:val="2987078A"/>
    <w:rsid w:val="2A2C8379"/>
    <w:rsid w:val="2A7AF3A7"/>
    <w:rsid w:val="2A7EB13F"/>
    <w:rsid w:val="2A912C35"/>
    <w:rsid w:val="2A9F7A7F"/>
    <w:rsid w:val="2AC3F3F1"/>
    <w:rsid w:val="2ACF6886"/>
    <w:rsid w:val="2AEC1CA0"/>
    <w:rsid w:val="2B02528F"/>
    <w:rsid w:val="2B05387C"/>
    <w:rsid w:val="2B054C43"/>
    <w:rsid w:val="2B14ED98"/>
    <w:rsid w:val="2B6BD2F2"/>
    <w:rsid w:val="2B8D7A00"/>
    <w:rsid w:val="2B91D521"/>
    <w:rsid w:val="2BCBDC13"/>
    <w:rsid w:val="2C4E283D"/>
    <w:rsid w:val="2C8DC257"/>
    <w:rsid w:val="2CB99EEE"/>
    <w:rsid w:val="2D172355"/>
    <w:rsid w:val="2D473C3F"/>
    <w:rsid w:val="2D5CE07A"/>
    <w:rsid w:val="2D64243B"/>
    <w:rsid w:val="2DAD48C6"/>
    <w:rsid w:val="2DB668C1"/>
    <w:rsid w:val="2DBE96BC"/>
    <w:rsid w:val="2E164494"/>
    <w:rsid w:val="2E1A9661"/>
    <w:rsid w:val="2E351AF6"/>
    <w:rsid w:val="2E3BA336"/>
    <w:rsid w:val="2E66BE57"/>
    <w:rsid w:val="2E787B98"/>
    <w:rsid w:val="2EDFB1D4"/>
    <w:rsid w:val="2EEC2FCD"/>
    <w:rsid w:val="2EF3A75B"/>
    <w:rsid w:val="2F0C00BA"/>
    <w:rsid w:val="2F334C0D"/>
    <w:rsid w:val="2F3687A8"/>
    <w:rsid w:val="2F696BCC"/>
    <w:rsid w:val="2FB666C2"/>
    <w:rsid w:val="2FF7678D"/>
    <w:rsid w:val="304C6E20"/>
    <w:rsid w:val="305A4F7B"/>
    <w:rsid w:val="3087FB98"/>
    <w:rsid w:val="309FAAE1"/>
    <w:rsid w:val="30D21A9D"/>
    <w:rsid w:val="30F9E53A"/>
    <w:rsid w:val="30FC67B9"/>
    <w:rsid w:val="3106A1C4"/>
    <w:rsid w:val="31081E54"/>
    <w:rsid w:val="311CA228"/>
    <w:rsid w:val="3123608E"/>
    <w:rsid w:val="31239264"/>
    <w:rsid w:val="317E42C0"/>
    <w:rsid w:val="31837EA9"/>
    <w:rsid w:val="31998E26"/>
    <w:rsid w:val="31EFDE38"/>
    <w:rsid w:val="32172381"/>
    <w:rsid w:val="321E37FE"/>
    <w:rsid w:val="32242A83"/>
    <w:rsid w:val="32333DCA"/>
    <w:rsid w:val="3288344A"/>
    <w:rsid w:val="329655F4"/>
    <w:rsid w:val="32978713"/>
    <w:rsid w:val="32CE004C"/>
    <w:rsid w:val="335148C1"/>
    <w:rsid w:val="337F197B"/>
    <w:rsid w:val="33A6B2B1"/>
    <w:rsid w:val="33D700B4"/>
    <w:rsid w:val="3431826F"/>
    <w:rsid w:val="34E73AD6"/>
    <w:rsid w:val="34EB29CC"/>
    <w:rsid w:val="34F225C2"/>
    <w:rsid w:val="35090CDD"/>
    <w:rsid w:val="35107D86"/>
    <w:rsid w:val="352381D5"/>
    <w:rsid w:val="35264AB9"/>
    <w:rsid w:val="354A5A60"/>
    <w:rsid w:val="35584E37"/>
    <w:rsid w:val="356140B5"/>
    <w:rsid w:val="36432785"/>
    <w:rsid w:val="3653ADBF"/>
    <w:rsid w:val="36B7F496"/>
    <w:rsid w:val="36F8E4F0"/>
    <w:rsid w:val="3792A212"/>
    <w:rsid w:val="379E95B7"/>
    <w:rsid w:val="37BB0175"/>
    <w:rsid w:val="382EAE32"/>
    <w:rsid w:val="3850ABE0"/>
    <w:rsid w:val="3891EDCF"/>
    <w:rsid w:val="38978DEF"/>
    <w:rsid w:val="389F58D0"/>
    <w:rsid w:val="38BB4E53"/>
    <w:rsid w:val="39316E48"/>
    <w:rsid w:val="394353C9"/>
    <w:rsid w:val="394C6AAC"/>
    <w:rsid w:val="3956D1D6"/>
    <w:rsid w:val="398319EB"/>
    <w:rsid w:val="39835F40"/>
    <w:rsid w:val="39AFB57A"/>
    <w:rsid w:val="39D7DDE1"/>
    <w:rsid w:val="3A7C4424"/>
    <w:rsid w:val="3AABF886"/>
    <w:rsid w:val="3ADAD008"/>
    <w:rsid w:val="3B8B8334"/>
    <w:rsid w:val="3BD5C694"/>
    <w:rsid w:val="3C0A0E6E"/>
    <w:rsid w:val="3C62F416"/>
    <w:rsid w:val="3C798E09"/>
    <w:rsid w:val="3C86D26B"/>
    <w:rsid w:val="3CAEB574"/>
    <w:rsid w:val="3CBF1A2D"/>
    <w:rsid w:val="3CCDE303"/>
    <w:rsid w:val="3D339E54"/>
    <w:rsid w:val="3D618F1C"/>
    <w:rsid w:val="3D701CE7"/>
    <w:rsid w:val="3E157C64"/>
    <w:rsid w:val="3E17BB10"/>
    <w:rsid w:val="3E48EABC"/>
    <w:rsid w:val="3E56C3FA"/>
    <w:rsid w:val="3F41D360"/>
    <w:rsid w:val="3F6A316D"/>
    <w:rsid w:val="3F8C9A4D"/>
    <w:rsid w:val="3F8FB2F9"/>
    <w:rsid w:val="3F9A71FB"/>
    <w:rsid w:val="3FED07A8"/>
    <w:rsid w:val="400045DB"/>
    <w:rsid w:val="401CF6FD"/>
    <w:rsid w:val="404BBF84"/>
    <w:rsid w:val="407C3BF3"/>
    <w:rsid w:val="40C53FDF"/>
    <w:rsid w:val="40F5AB01"/>
    <w:rsid w:val="40FD9E4C"/>
    <w:rsid w:val="41052C8C"/>
    <w:rsid w:val="41212AD5"/>
    <w:rsid w:val="412CF414"/>
    <w:rsid w:val="41680BED"/>
    <w:rsid w:val="41A3D4E7"/>
    <w:rsid w:val="41F25F0F"/>
    <w:rsid w:val="42401682"/>
    <w:rsid w:val="426936AD"/>
    <w:rsid w:val="429C590F"/>
    <w:rsid w:val="4304A488"/>
    <w:rsid w:val="436C6B17"/>
    <w:rsid w:val="438E5122"/>
    <w:rsid w:val="4399902E"/>
    <w:rsid w:val="43BF2629"/>
    <w:rsid w:val="43DC37A7"/>
    <w:rsid w:val="43E404B0"/>
    <w:rsid w:val="43F7E0A6"/>
    <w:rsid w:val="43F9397B"/>
    <w:rsid w:val="4409FE0D"/>
    <w:rsid w:val="4417F028"/>
    <w:rsid w:val="4522F2A1"/>
    <w:rsid w:val="45628761"/>
    <w:rsid w:val="456CA101"/>
    <w:rsid w:val="456D63BF"/>
    <w:rsid w:val="45E6E84F"/>
    <w:rsid w:val="45F195E1"/>
    <w:rsid w:val="464CD416"/>
    <w:rsid w:val="466CD5B5"/>
    <w:rsid w:val="469D118F"/>
    <w:rsid w:val="47087162"/>
    <w:rsid w:val="4747A32B"/>
    <w:rsid w:val="477D18A4"/>
    <w:rsid w:val="479F43F9"/>
    <w:rsid w:val="48098380"/>
    <w:rsid w:val="482EB240"/>
    <w:rsid w:val="4834A41C"/>
    <w:rsid w:val="4863952C"/>
    <w:rsid w:val="48AC2F49"/>
    <w:rsid w:val="48B2A4FB"/>
    <w:rsid w:val="48CCD1B8"/>
    <w:rsid w:val="48F3915B"/>
    <w:rsid w:val="492394A7"/>
    <w:rsid w:val="495EA52B"/>
    <w:rsid w:val="496CA0A3"/>
    <w:rsid w:val="498A22E3"/>
    <w:rsid w:val="498B4801"/>
    <w:rsid w:val="49C60655"/>
    <w:rsid w:val="49D13223"/>
    <w:rsid w:val="4A0D421E"/>
    <w:rsid w:val="4A346FCC"/>
    <w:rsid w:val="4AD6C6FC"/>
    <w:rsid w:val="4AD6E4BB"/>
    <w:rsid w:val="4AD9D812"/>
    <w:rsid w:val="4B009321"/>
    <w:rsid w:val="4B0BF7C7"/>
    <w:rsid w:val="4B2B0985"/>
    <w:rsid w:val="4B2E4758"/>
    <w:rsid w:val="4B5BCCAB"/>
    <w:rsid w:val="4B85670D"/>
    <w:rsid w:val="4BBB0134"/>
    <w:rsid w:val="4BE0C73D"/>
    <w:rsid w:val="4C10027F"/>
    <w:rsid w:val="4CA4E907"/>
    <w:rsid w:val="4CA6D6A1"/>
    <w:rsid w:val="4CBB2522"/>
    <w:rsid w:val="4D23E7AB"/>
    <w:rsid w:val="4DAB296F"/>
    <w:rsid w:val="4E1065F1"/>
    <w:rsid w:val="4E14D519"/>
    <w:rsid w:val="4E245CB4"/>
    <w:rsid w:val="4E49D451"/>
    <w:rsid w:val="4E4C31D6"/>
    <w:rsid w:val="4EBC27C7"/>
    <w:rsid w:val="4EDF084F"/>
    <w:rsid w:val="4EE1B6A2"/>
    <w:rsid w:val="4EF2A1F6"/>
    <w:rsid w:val="4F1B70CD"/>
    <w:rsid w:val="4F280054"/>
    <w:rsid w:val="4F497690"/>
    <w:rsid w:val="4F66408E"/>
    <w:rsid w:val="4FAC260B"/>
    <w:rsid w:val="4FBA8C89"/>
    <w:rsid w:val="503354B5"/>
    <w:rsid w:val="503CA95A"/>
    <w:rsid w:val="507109E5"/>
    <w:rsid w:val="507F2149"/>
    <w:rsid w:val="508B8CB7"/>
    <w:rsid w:val="50E3EB04"/>
    <w:rsid w:val="51133D6F"/>
    <w:rsid w:val="517E8783"/>
    <w:rsid w:val="5272BAE4"/>
    <w:rsid w:val="528C9DBA"/>
    <w:rsid w:val="52CCEE96"/>
    <w:rsid w:val="52DA1C0A"/>
    <w:rsid w:val="52FEFD56"/>
    <w:rsid w:val="530D6EEC"/>
    <w:rsid w:val="53344C6A"/>
    <w:rsid w:val="53A17196"/>
    <w:rsid w:val="542183B6"/>
    <w:rsid w:val="5435826C"/>
    <w:rsid w:val="5496EF5E"/>
    <w:rsid w:val="54F48408"/>
    <w:rsid w:val="557E02F3"/>
    <w:rsid w:val="55C69C12"/>
    <w:rsid w:val="55D0E365"/>
    <w:rsid w:val="55E59099"/>
    <w:rsid w:val="55F20B21"/>
    <w:rsid w:val="55F938DA"/>
    <w:rsid w:val="55FA0353"/>
    <w:rsid w:val="562122ED"/>
    <w:rsid w:val="56371645"/>
    <w:rsid w:val="56459B4F"/>
    <w:rsid w:val="566A275E"/>
    <w:rsid w:val="5679724C"/>
    <w:rsid w:val="56996E6C"/>
    <w:rsid w:val="569B5029"/>
    <w:rsid w:val="56A1D344"/>
    <w:rsid w:val="56A9FE47"/>
    <w:rsid w:val="56C78132"/>
    <w:rsid w:val="56CC2E58"/>
    <w:rsid w:val="56D91258"/>
    <w:rsid w:val="56EE41A9"/>
    <w:rsid w:val="570F2B55"/>
    <w:rsid w:val="5800ADD4"/>
    <w:rsid w:val="582831DB"/>
    <w:rsid w:val="5849282B"/>
    <w:rsid w:val="587E89B8"/>
    <w:rsid w:val="58A6283C"/>
    <w:rsid w:val="58C4F520"/>
    <w:rsid w:val="58DC3B99"/>
    <w:rsid w:val="59183794"/>
    <w:rsid w:val="596F8F9D"/>
    <w:rsid w:val="59B5A692"/>
    <w:rsid w:val="59F53102"/>
    <w:rsid w:val="5A0CC89B"/>
    <w:rsid w:val="5AB3A7F0"/>
    <w:rsid w:val="5AFFA372"/>
    <w:rsid w:val="5B02DFBC"/>
    <w:rsid w:val="5B0630E2"/>
    <w:rsid w:val="5B1C65C0"/>
    <w:rsid w:val="5B477B53"/>
    <w:rsid w:val="5B87FBDB"/>
    <w:rsid w:val="5BA4003E"/>
    <w:rsid w:val="5BC75262"/>
    <w:rsid w:val="5BD42924"/>
    <w:rsid w:val="5C5FF3D9"/>
    <w:rsid w:val="5C963FB9"/>
    <w:rsid w:val="5CDFDDD4"/>
    <w:rsid w:val="5CE3ACBD"/>
    <w:rsid w:val="5CFBA2FE"/>
    <w:rsid w:val="5D2B0F73"/>
    <w:rsid w:val="5D5EF461"/>
    <w:rsid w:val="5D646F71"/>
    <w:rsid w:val="5D8DE9F5"/>
    <w:rsid w:val="5D95C436"/>
    <w:rsid w:val="5DB1B0CA"/>
    <w:rsid w:val="5DB80956"/>
    <w:rsid w:val="5E1DF983"/>
    <w:rsid w:val="5E48397B"/>
    <w:rsid w:val="5E4FD731"/>
    <w:rsid w:val="5E76668A"/>
    <w:rsid w:val="5E83BDBC"/>
    <w:rsid w:val="5EF7306A"/>
    <w:rsid w:val="5F1DD6B8"/>
    <w:rsid w:val="5F432A20"/>
    <w:rsid w:val="5F591255"/>
    <w:rsid w:val="5F6D7C77"/>
    <w:rsid w:val="60326C56"/>
    <w:rsid w:val="60486717"/>
    <w:rsid w:val="60569771"/>
    <w:rsid w:val="606092EE"/>
    <w:rsid w:val="608DE0C8"/>
    <w:rsid w:val="60A4CA9E"/>
    <w:rsid w:val="60D3DD8C"/>
    <w:rsid w:val="61301FA9"/>
    <w:rsid w:val="613B8BDD"/>
    <w:rsid w:val="614CE032"/>
    <w:rsid w:val="616BB8D1"/>
    <w:rsid w:val="61C50E22"/>
    <w:rsid w:val="61C742F9"/>
    <w:rsid w:val="61FA1965"/>
    <w:rsid w:val="61FA5558"/>
    <w:rsid w:val="6213D4EA"/>
    <w:rsid w:val="628F4770"/>
    <w:rsid w:val="62E8B093"/>
    <w:rsid w:val="62F7F14D"/>
    <w:rsid w:val="633BE269"/>
    <w:rsid w:val="63889128"/>
    <w:rsid w:val="63A4C438"/>
    <w:rsid w:val="63CE35E5"/>
    <w:rsid w:val="64244E4D"/>
    <w:rsid w:val="64554164"/>
    <w:rsid w:val="64F0DB27"/>
    <w:rsid w:val="64F0EC94"/>
    <w:rsid w:val="64F472AF"/>
    <w:rsid w:val="651C4DEB"/>
    <w:rsid w:val="652E264D"/>
    <w:rsid w:val="654C77D9"/>
    <w:rsid w:val="660198D8"/>
    <w:rsid w:val="6694299A"/>
    <w:rsid w:val="669F0182"/>
    <w:rsid w:val="66C84A59"/>
    <w:rsid w:val="6706308C"/>
    <w:rsid w:val="671ADF15"/>
    <w:rsid w:val="6749F0F0"/>
    <w:rsid w:val="676572D4"/>
    <w:rsid w:val="676B75A6"/>
    <w:rsid w:val="67A9A73B"/>
    <w:rsid w:val="67E53926"/>
    <w:rsid w:val="6873C1FA"/>
    <w:rsid w:val="6890D2EA"/>
    <w:rsid w:val="68B3DEB8"/>
    <w:rsid w:val="68C59E8E"/>
    <w:rsid w:val="68F87BED"/>
    <w:rsid w:val="68FB5D8B"/>
    <w:rsid w:val="690F48E9"/>
    <w:rsid w:val="69556C49"/>
    <w:rsid w:val="6965A119"/>
    <w:rsid w:val="698520AB"/>
    <w:rsid w:val="69AE4A6B"/>
    <w:rsid w:val="69BCB5C9"/>
    <w:rsid w:val="69C0A45B"/>
    <w:rsid w:val="69CDB802"/>
    <w:rsid w:val="69D9BD96"/>
    <w:rsid w:val="6A87D24F"/>
    <w:rsid w:val="6AE87156"/>
    <w:rsid w:val="6B002E33"/>
    <w:rsid w:val="6B27F793"/>
    <w:rsid w:val="6B287CDD"/>
    <w:rsid w:val="6B7DE3ED"/>
    <w:rsid w:val="6BCEA6D3"/>
    <w:rsid w:val="6C025338"/>
    <w:rsid w:val="6C20DA16"/>
    <w:rsid w:val="6C4F0F32"/>
    <w:rsid w:val="6C65E489"/>
    <w:rsid w:val="6CC29D2F"/>
    <w:rsid w:val="6CC9D0E4"/>
    <w:rsid w:val="6CCB1E26"/>
    <w:rsid w:val="6CF3ACF0"/>
    <w:rsid w:val="6D17EDE6"/>
    <w:rsid w:val="6D9688E1"/>
    <w:rsid w:val="6D9E2399"/>
    <w:rsid w:val="6DC01D6D"/>
    <w:rsid w:val="6DF57A54"/>
    <w:rsid w:val="6DF9808E"/>
    <w:rsid w:val="6E7BE804"/>
    <w:rsid w:val="6E8668DF"/>
    <w:rsid w:val="6E9391F1"/>
    <w:rsid w:val="6F0C25B4"/>
    <w:rsid w:val="6F1A3AE9"/>
    <w:rsid w:val="6F5D31E0"/>
    <w:rsid w:val="6FA3089D"/>
    <w:rsid w:val="70092A9A"/>
    <w:rsid w:val="70170D80"/>
    <w:rsid w:val="70313CF8"/>
    <w:rsid w:val="707024D8"/>
    <w:rsid w:val="7105C239"/>
    <w:rsid w:val="71381E1E"/>
    <w:rsid w:val="714CE0EE"/>
    <w:rsid w:val="718D5DE5"/>
    <w:rsid w:val="719DFACB"/>
    <w:rsid w:val="71B81632"/>
    <w:rsid w:val="722C14EA"/>
    <w:rsid w:val="7262DFA0"/>
    <w:rsid w:val="7263EBCC"/>
    <w:rsid w:val="72A36A6A"/>
    <w:rsid w:val="72D61132"/>
    <w:rsid w:val="73482558"/>
    <w:rsid w:val="73BD4F61"/>
    <w:rsid w:val="73FF7115"/>
    <w:rsid w:val="747BD96B"/>
    <w:rsid w:val="74829227"/>
    <w:rsid w:val="74BC0CD8"/>
    <w:rsid w:val="74BED8FC"/>
    <w:rsid w:val="74DC9BBD"/>
    <w:rsid w:val="754D6DCC"/>
    <w:rsid w:val="757081B6"/>
    <w:rsid w:val="75E562C5"/>
    <w:rsid w:val="760493EF"/>
    <w:rsid w:val="7634DCEF"/>
    <w:rsid w:val="765207F4"/>
    <w:rsid w:val="767FEA30"/>
    <w:rsid w:val="76C09694"/>
    <w:rsid w:val="77943FBF"/>
    <w:rsid w:val="77D61B64"/>
    <w:rsid w:val="77D78764"/>
    <w:rsid w:val="77E64BB7"/>
    <w:rsid w:val="7819A4CE"/>
    <w:rsid w:val="7826FC0B"/>
    <w:rsid w:val="783E94A8"/>
    <w:rsid w:val="78459D64"/>
    <w:rsid w:val="78BF706B"/>
    <w:rsid w:val="791CDF52"/>
    <w:rsid w:val="7982666A"/>
    <w:rsid w:val="79EE9F3B"/>
    <w:rsid w:val="7A63E41F"/>
    <w:rsid w:val="7B03E898"/>
    <w:rsid w:val="7B3AA7D1"/>
    <w:rsid w:val="7B445623"/>
    <w:rsid w:val="7B5F1151"/>
    <w:rsid w:val="7B80B7CD"/>
    <w:rsid w:val="7C1D802F"/>
    <w:rsid w:val="7C44F3E3"/>
    <w:rsid w:val="7C4538B3"/>
    <w:rsid w:val="7CB05A67"/>
    <w:rsid w:val="7CDBE51B"/>
    <w:rsid w:val="7CEEFD61"/>
    <w:rsid w:val="7D00D5FF"/>
    <w:rsid w:val="7D6388D3"/>
    <w:rsid w:val="7E2D8A6C"/>
    <w:rsid w:val="7E3E1DC8"/>
    <w:rsid w:val="7E824C9B"/>
    <w:rsid w:val="7E9B9F93"/>
    <w:rsid w:val="7E9CA660"/>
    <w:rsid w:val="7EA676EF"/>
    <w:rsid w:val="7EB1A1DF"/>
    <w:rsid w:val="7EFD8B03"/>
    <w:rsid w:val="7F715DAE"/>
    <w:rsid w:val="7F873B62"/>
    <w:rsid w:val="7F9C64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0736"/>
  <w15:chartTrackingRefBased/>
  <w15:docId w15:val="{07DBE65E-16E5-8248-8D79-8FC778F9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2D"/>
  </w:style>
  <w:style w:type="paragraph" w:styleId="Heading1">
    <w:name w:val="heading 1"/>
    <w:basedOn w:val="Normal"/>
    <w:next w:val="Normal"/>
    <w:link w:val="Heading1Char"/>
    <w:uiPriority w:val="9"/>
    <w:qFormat/>
    <w:rsid w:val="00405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2CD"/>
    <w:rPr>
      <w:rFonts w:eastAsiaTheme="majorEastAsia" w:cstheme="majorBidi"/>
      <w:color w:val="272727" w:themeColor="text1" w:themeTint="D8"/>
    </w:rPr>
  </w:style>
  <w:style w:type="paragraph" w:styleId="Title">
    <w:name w:val="Title"/>
    <w:basedOn w:val="Normal"/>
    <w:next w:val="Normal"/>
    <w:link w:val="TitleChar"/>
    <w:uiPriority w:val="10"/>
    <w:qFormat/>
    <w:rsid w:val="00405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2CD"/>
    <w:pPr>
      <w:spacing w:before="160"/>
      <w:jc w:val="center"/>
    </w:pPr>
    <w:rPr>
      <w:i/>
      <w:iCs/>
      <w:color w:val="404040" w:themeColor="text1" w:themeTint="BF"/>
    </w:rPr>
  </w:style>
  <w:style w:type="character" w:customStyle="1" w:styleId="QuoteChar">
    <w:name w:val="Quote Char"/>
    <w:basedOn w:val="DefaultParagraphFont"/>
    <w:link w:val="Quote"/>
    <w:uiPriority w:val="29"/>
    <w:rsid w:val="004052CD"/>
    <w:rPr>
      <w:i/>
      <w:iCs/>
      <w:color w:val="404040" w:themeColor="text1" w:themeTint="BF"/>
    </w:rPr>
  </w:style>
  <w:style w:type="paragraph" w:styleId="ListParagraph">
    <w:name w:val="List Paragraph"/>
    <w:basedOn w:val="Normal"/>
    <w:uiPriority w:val="34"/>
    <w:qFormat/>
    <w:rsid w:val="004052CD"/>
    <w:pPr>
      <w:ind w:left="720"/>
      <w:contextualSpacing/>
    </w:pPr>
  </w:style>
  <w:style w:type="character" w:styleId="IntenseEmphasis">
    <w:name w:val="Intense Emphasis"/>
    <w:basedOn w:val="DefaultParagraphFont"/>
    <w:uiPriority w:val="21"/>
    <w:qFormat/>
    <w:rsid w:val="004052CD"/>
    <w:rPr>
      <w:i/>
      <w:iCs/>
      <w:color w:val="0F4761" w:themeColor="accent1" w:themeShade="BF"/>
    </w:rPr>
  </w:style>
  <w:style w:type="paragraph" w:styleId="IntenseQuote">
    <w:name w:val="Intense Quote"/>
    <w:basedOn w:val="Normal"/>
    <w:next w:val="Normal"/>
    <w:link w:val="IntenseQuoteChar"/>
    <w:uiPriority w:val="30"/>
    <w:qFormat/>
    <w:rsid w:val="00405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2CD"/>
    <w:rPr>
      <w:i/>
      <w:iCs/>
      <w:color w:val="0F4761" w:themeColor="accent1" w:themeShade="BF"/>
    </w:rPr>
  </w:style>
  <w:style w:type="character" w:styleId="IntenseReference">
    <w:name w:val="Intense Reference"/>
    <w:basedOn w:val="DefaultParagraphFont"/>
    <w:uiPriority w:val="32"/>
    <w:qFormat/>
    <w:rsid w:val="004052CD"/>
    <w:rPr>
      <w:b/>
      <w:bCs/>
      <w:smallCaps/>
      <w:color w:val="0F4761" w:themeColor="accent1" w:themeShade="BF"/>
      <w:spacing w:val="5"/>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23D28"/>
    <w:pPr>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CommentSubject">
    <w:name w:val="annotation subject"/>
    <w:basedOn w:val="CommentText"/>
    <w:next w:val="CommentText"/>
    <w:link w:val="CommentSubjectChar"/>
    <w:uiPriority w:val="99"/>
    <w:semiHidden/>
    <w:unhideWhenUsed/>
    <w:rsid w:val="009249BF"/>
    <w:rPr>
      <w:b/>
      <w:bCs/>
    </w:rPr>
  </w:style>
  <w:style w:type="character" w:customStyle="1" w:styleId="CommentSubjectChar">
    <w:name w:val="Comment Subject Char"/>
    <w:basedOn w:val="CommentTextChar"/>
    <w:link w:val="CommentSubject"/>
    <w:uiPriority w:val="99"/>
    <w:semiHidden/>
    <w:rsid w:val="009249BF"/>
    <w:rPr>
      <w:b/>
      <w:bCs/>
      <w:sz w:val="20"/>
      <w:szCs w:val="20"/>
    </w:rPr>
  </w:style>
  <w:style w:type="character" w:styleId="PlaceholderText">
    <w:name w:val="Placeholder Text"/>
    <w:basedOn w:val="DefaultParagraphFont"/>
    <w:uiPriority w:val="99"/>
    <w:semiHidden/>
    <w:rsid w:val="007072FA"/>
    <w:rPr>
      <w:color w:val="666666"/>
    </w:rPr>
  </w:style>
  <w:style w:type="character" w:customStyle="1" w:styleId="normaltextrun">
    <w:name w:val="normaltextrun"/>
    <w:basedOn w:val="DefaultParagraphFont"/>
    <w:rsid w:val="008822E1"/>
  </w:style>
  <w:style w:type="character" w:styleId="UnresolvedMention">
    <w:name w:val="Unresolved Mention"/>
    <w:basedOn w:val="DefaultParagraphFont"/>
    <w:uiPriority w:val="99"/>
    <w:semiHidden/>
    <w:unhideWhenUsed/>
    <w:rsid w:val="00AF4673"/>
    <w:rPr>
      <w:color w:val="605E5C"/>
      <w:shd w:val="clear" w:color="auto" w:fill="E1DFDD"/>
    </w:rPr>
  </w:style>
  <w:style w:type="character" w:styleId="FollowedHyperlink">
    <w:name w:val="FollowedHyperlink"/>
    <w:basedOn w:val="DefaultParagraphFont"/>
    <w:uiPriority w:val="99"/>
    <w:semiHidden/>
    <w:unhideWhenUsed/>
    <w:rsid w:val="00B637E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178729">
      <w:bodyDiv w:val="1"/>
      <w:marLeft w:val="0"/>
      <w:marRight w:val="0"/>
      <w:marTop w:val="0"/>
      <w:marBottom w:val="0"/>
      <w:divBdr>
        <w:top w:val="none" w:sz="0" w:space="0" w:color="auto"/>
        <w:left w:val="none" w:sz="0" w:space="0" w:color="auto"/>
        <w:bottom w:val="none" w:sz="0" w:space="0" w:color="auto"/>
        <w:right w:val="none" w:sz="0" w:space="0" w:color="auto"/>
      </w:divBdr>
    </w:div>
    <w:div w:id="85311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rroggenk/Negative-Hypergeometric-Confidence-Interval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23"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19</Pages>
  <Words>5780</Words>
  <Characters>32948</Characters>
  <Application>Microsoft Office Word</Application>
  <DocSecurity>0</DocSecurity>
  <Lines>274</Lines>
  <Paragraphs>77</Paragraphs>
  <ScaleCrop>false</ScaleCrop>
  <Company/>
  <LinksUpToDate>false</LinksUpToDate>
  <CharactersWithSpaces>38651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 A. Holladay</dc:creator>
  <cp:keywords/>
  <dc:description/>
  <cp:lastModifiedBy>Rachel Roggenkemper</cp:lastModifiedBy>
  <cp:revision>421</cp:revision>
  <cp:lastPrinted>2024-09-23T01:49:00Z</cp:lastPrinted>
  <dcterms:created xsi:type="dcterms:W3CDTF">2024-07-06T08:47:00Z</dcterms:created>
  <dcterms:modified xsi:type="dcterms:W3CDTF">2024-09-23T05:32:00Z</dcterms:modified>
</cp:coreProperties>
</file>